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8FAD" w14:textId="2B3B1BCD" w:rsidR="008E1D4C" w:rsidRDefault="006E5571" w:rsidP="00E95333">
      <w:pPr>
        <w:spacing w:line="360" w:lineRule="auto"/>
        <w:jc w:val="center"/>
        <w:rPr>
          <w:rFonts w:ascii="Arial" w:hAnsi="Arial" w:cs="Arial"/>
          <w:b/>
          <w:lang w:val="en-US"/>
        </w:rPr>
      </w:pPr>
      <w:r w:rsidRPr="00F567EE">
        <w:rPr>
          <w:rFonts w:ascii="Arial" w:hAnsi="Arial" w:cs="Arial"/>
          <w:b/>
          <w:lang w:val="en-US"/>
        </w:rPr>
        <w:t>FE</w:t>
      </w:r>
      <w:r w:rsidR="008E1D4C" w:rsidRPr="00F567EE">
        <w:rPr>
          <w:rFonts w:ascii="Arial" w:hAnsi="Arial" w:cs="Arial"/>
          <w:b/>
          <w:lang w:val="en-US"/>
        </w:rPr>
        <w:t>52</w:t>
      </w:r>
      <w:r w:rsidR="00D64052">
        <w:rPr>
          <w:rFonts w:ascii="Arial" w:hAnsi="Arial" w:cs="Arial"/>
          <w:b/>
          <w:lang w:val="en-US"/>
        </w:rPr>
        <w:t xml:space="preserve">09 Financial Econometrics Group </w:t>
      </w:r>
      <w:r w:rsidR="008E1D4C" w:rsidRPr="00F567EE">
        <w:rPr>
          <w:rFonts w:ascii="Arial" w:hAnsi="Arial" w:cs="Arial"/>
          <w:b/>
          <w:lang w:val="en-US"/>
        </w:rPr>
        <w:t>Project Report</w:t>
      </w:r>
    </w:p>
    <w:p w14:paraId="15A65E18" w14:textId="0BC91EC0" w:rsidR="00D64052" w:rsidRPr="00F567EE" w:rsidRDefault="00D64052" w:rsidP="00E95333">
      <w:pPr>
        <w:spacing w:line="360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Tutorial Group Alpha</w:t>
      </w:r>
    </w:p>
    <w:p w14:paraId="78FEA7CF" w14:textId="322EBCA4" w:rsidR="00DF0783" w:rsidRPr="00DF0783" w:rsidRDefault="00F567EE" w:rsidP="00DF0783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  <w:r w:rsidRPr="00DF0783">
        <w:rPr>
          <w:rFonts w:ascii="Arial" w:hAnsi="Arial" w:cs="Arial"/>
          <w:color w:val="333333"/>
          <w:shd w:val="clear" w:color="auto" w:fill="FFFFFF"/>
        </w:rPr>
        <w:t>HO Ngok Chao</w:t>
      </w:r>
      <w:r w:rsidRPr="00DF0783">
        <w:rPr>
          <w:rFonts w:ascii="Arial" w:hAnsi="Arial" w:cs="Arial"/>
          <w:color w:val="333333"/>
          <w:shd w:val="clear" w:color="auto" w:fill="FFFFFF"/>
        </w:rPr>
        <w:t>(</w:t>
      </w:r>
      <w:r w:rsidR="00DF0783" w:rsidRPr="00DF0783">
        <w:rPr>
          <w:rFonts w:ascii="Arial" w:hAnsi="Arial" w:cs="Arial"/>
          <w:color w:val="333333"/>
          <w:shd w:val="clear" w:color="auto" w:fill="FFFFFF"/>
        </w:rPr>
        <w:t xml:space="preserve">Algorithm, </w:t>
      </w:r>
      <w:r w:rsidRPr="00DF0783">
        <w:rPr>
          <w:rFonts w:ascii="Arial" w:hAnsi="Arial" w:cs="Arial"/>
          <w:color w:val="333333"/>
          <w:shd w:val="clear" w:color="auto" w:fill="FFFFFF"/>
        </w:rPr>
        <w:t>20%)</w:t>
      </w:r>
      <w:r w:rsidR="00DF0783"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DF0783">
        <w:rPr>
          <w:rFonts w:ascii="Arial" w:hAnsi="Arial" w:cs="Arial"/>
          <w:color w:val="333333"/>
          <w:shd w:val="clear" w:color="auto" w:fill="FFFFFF"/>
        </w:rPr>
        <w:t>HU Mingyue</w:t>
      </w:r>
      <w:r w:rsidRPr="00DF0783">
        <w:rPr>
          <w:rFonts w:ascii="Arial" w:hAnsi="Arial" w:cs="Arial"/>
          <w:color w:val="333333"/>
          <w:shd w:val="clear" w:color="auto" w:fill="FFFFFF"/>
        </w:rPr>
        <w:t>(</w:t>
      </w:r>
      <w:r w:rsidR="00DF0783" w:rsidRPr="00DF0783">
        <w:rPr>
          <w:rFonts w:ascii="Arial" w:hAnsi="Arial" w:cs="Arial"/>
          <w:color w:val="333333"/>
          <w:shd w:val="clear" w:color="auto" w:fill="FFFFFF"/>
        </w:rPr>
        <w:t xml:space="preserve">Algorithm, </w:t>
      </w:r>
      <w:r w:rsidRPr="00DF0783">
        <w:rPr>
          <w:rFonts w:ascii="Arial" w:hAnsi="Arial" w:cs="Arial"/>
          <w:color w:val="333333"/>
          <w:shd w:val="clear" w:color="auto" w:fill="FFFFFF"/>
        </w:rPr>
        <w:t>20%)</w:t>
      </w:r>
    </w:p>
    <w:p w14:paraId="1844BED2" w14:textId="2CE6E0D3" w:rsidR="00F567EE" w:rsidRPr="00DF0783" w:rsidRDefault="00DF0783" w:rsidP="00DF0783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  <w:r w:rsidRPr="00DF0783">
        <w:rPr>
          <w:rFonts w:ascii="Arial" w:hAnsi="Arial" w:cs="Arial"/>
          <w:color w:val="333333"/>
          <w:shd w:val="clear" w:color="auto" w:fill="FFFFFF"/>
        </w:rPr>
        <w:t>ZHU Haolin(Data, 20%)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DF0783">
        <w:rPr>
          <w:rFonts w:ascii="Arial" w:hAnsi="Arial" w:cs="Arial"/>
          <w:color w:val="333333"/>
          <w:shd w:val="clear" w:color="auto" w:fill="FFFFFF"/>
        </w:rPr>
        <w:t xml:space="preserve">Feng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Tiantian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(</w:t>
      </w:r>
      <w:r w:rsidRPr="00DF0783">
        <w:rPr>
          <w:rFonts w:ascii="Arial" w:hAnsi="Arial" w:cs="Arial"/>
          <w:color w:val="333333"/>
          <w:shd w:val="clear" w:color="auto" w:fill="FFFFFF"/>
        </w:rPr>
        <w:t xml:space="preserve">Analysis,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20%)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SU Yulu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(</w:t>
      </w:r>
      <w:r w:rsidRPr="00DF0783">
        <w:rPr>
          <w:rFonts w:ascii="Arial" w:hAnsi="Arial" w:cs="Arial"/>
          <w:color w:val="333333"/>
          <w:shd w:val="clear" w:color="auto" w:fill="FFFFFF"/>
        </w:rPr>
        <w:t>Analysis</w:t>
      </w:r>
      <w:r w:rsidRPr="00DF0783">
        <w:rPr>
          <w:rFonts w:ascii="Arial" w:hAnsi="Arial" w:cs="Arial"/>
          <w:color w:val="333333"/>
          <w:shd w:val="clear" w:color="auto" w:fill="FFFFFF"/>
        </w:rPr>
        <w:t xml:space="preserve">, </w:t>
      </w:r>
      <w:r w:rsidR="00F567EE" w:rsidRPr="00DF0783">
        <w:rPr>
          <w:rFonts w:ascii="Arial" w:hAnsi="Arial" w:cs="Arial"/>
          <w:color w:val="333333"/>
          <w:shd w:val="clear" w:color="auto" w:fill="FFFFFF"/>
        </w:rPr>
        <w:t>20%)</w:t>
      </w:r>
    </w:p>
    <w:p w14:paraId="24788C42" w14:textId="7F2B8184" w:rsidR="00D219B4" w:rsidRPr="00F567EE" w:rsidRDefault="00D219B4" w:rsidP="00D219B4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Introduction</w:t>
      </w:r>
    </w:p>
    <w:p w14:paraId="018F576B" w14:textId="4051CEDB" w:rsidR="00492484" w:rsidRPr="00F567EE" w:rsidRDefault="008E1D4C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 xml:space="preserve">Our project is about active investment strategies. The existing literature analyzed the performance of various strategies in </w:t>
      </w:r>
      <w:r w:rsidR="00612520" w:rsidRPr="00F567EE">
        <w:rPr>
          <w:rFonts w:ascii="Arial" w:hAnsi="Arial" w:cs="Arial"/>
          <w:lang w:val="en-US"/>
        </w:rPr>
        <w:t>ancient</w:t>
      </w:r>
      <w:r w:rsidRPr="00F567EE">
        <w:rPr>
          <w:rFonts w:ascii="Arial" w:hAnsi="Arial" w:cs="Arial"/>
          <w:lang w:val="en-US"/>
        </w:rPr>
        <w:t xml:space="preserve"> and small datasets. Therefore, our group tested the performance of those strategies in newer and larger datasets and c</w:t>
      </w:r>
      <w:r w:rsidR="006C571F">
        <w:rPr>
          <w:rFonts w:ascii="Arial" w:hAnsi="Arial" w:cs="Arial"/>
          <w:lang w:val="en-US"/>
        </w:rPr>
        <w:t>ompare their performance with and</w:t>
      </w:r>
      <w:bookmarkStart w:id="0" w:name="_GoBack"/>
      <w:bookmarkEnd w:id="0"/>
      <w:r w:rsidRPr="00F567EE">
        <w:rPr>
          <w:rFonts w:ascii="Arial" w:hAnsi="Arial" w:cs="Arial"/>
          <w:lang w:val="en-US"/>
        </w:rPr>
        <w:t xml:space="preserve"> without transaction cost.</w:t>
      </w:r>
      <w:r w:rsidR="00241494" w:rsidRPr="00F567EE" w:rsidDel="00241494">
        <w:rPr>
          <w:rFonts w:ascii="Arial" w:hAnsi="Arial" w:cs="Arial"/>
          <w:lang w:val="en-US"/>
        </w:rPr>
        <w:t xml:space="preserve"> </w:t>
      </w:r>
    </w:p>
    <w:p w14:paraId="26B72626" w14:textId="1F625957" w:rsidR="00705551" w:rsidRPr="00F567EE" w:rsidRDefault="00705551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All strategies we implemented are packaged as function and made available at https://gitlab.com/johnho/rmr</w:t>
      </w:r>
      <w:r w:rsidR="00F567EE" w:rsidRPr="00F567EE">
        <w:rPr>
          <w:rFonts w:ascii="Arial" w:hAnsi="Arial" w:cs="Arial"/>
          <w:lang w:val="en-US"/>
        </w:rPr>
        <w:t>.</w:t>
      </w:r>
    </w:p>
    <w:p w14:paraId="4C40C31B" w14:textId="2C6D465C" w:rsidR="008E1D4C" w:rsidRPr="00F567EE" w:rsidRDefault="008E1D4C" w:rsidP="00E95333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Methodology</w:t>
      </w:r>
      <w:r w:rsidR="000C67ED"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of RMR</w:t>
      </w:r>
      <w:r w:rsidR="001B4B88"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and </w:t>
      </w:r>
      <w:r w:rsidR="00F567EE" w:rsidRPr="00F567EE">
        <w:rPr>
          <w:rFonts w:ascii="Arial" w:eastAsia="DengXian" w:hAnsi="Arial" w:cs="Arial"/>
          <w:b/>
          <w:color w:val="000000" w:themeColor="text1"/>
          <w:sz w:val="24"/>
          <w:szCs w:val="24"/>
          <w:lang w:val="en-US" w:eastAsia="zh-CN"/>
        </w:rPr>
        <w:t>ARIMA</w:t>
      </w:r>
    </w:p>
    <w:p w14:paraId="49EF3D29" w14:textId="4FDD5362" w:rsidR="006042A5" w:rsidRPr="00F567EE" w:rsidRDefault="000C67ED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 xml:space="preserve">Portfolio selection strategies we analyzed are all self-financed with no margin/short-sale allowed. Then, portfolio selection is about assigning positive weight to each asset. </w:t>
      </w:r>
    </w:p>
    <w:p w14:paraId="74A2D1F2" w14:textId="1139FF78" w:rsidR="006042A5" w:rsidRPr="00F567EE" w:rsidRDefault="00E45F4A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Assuming there are d assets available in the market, o</w:t>
      </w:r>
      <w:r w:rsidR="00647429" w:rsidRPr="00F567EE">
        <w:rPr>
          <w:rFonts w:ascii="Arial" w:hAnsi="Arial" w:cs="Arial"/>
          <w:lang w:val="en-US"/>
        </w:rPr>
        <w:t xml:space="preserve">n the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lang w:val="en-US"/>
              </w:rPr>
              <m:t>th</m:t>
            </m:r>
          </m:sub>
        </m:sSub>
      </m:oMath>
      <w:r w:rsidR="002F7488" w:rsidRPr="00F567EE">
        <w:rPr>
          <w:rFonts w:ascii="Arial" w:hAnsi="Arial" w:cs="Arial"/>
          <w:lang w:val="en-US"/>
        </w:rPr>
        <w:t xml:space="preserve"> period, </w:t>
      </w:r>
      <w:r w:rsidR="00647429" w:rsidRPr="00F567EE">
        <w:rPr>
          <w:rFonts w:ascii="Arial" w:hAnsi="Arial" w:cs="Arial"/>
          <w:b/>
          <w:lang w:val="en-US"/>
        </w:rPr>
        <w:t>close price vector</w:t>
      </w:r>
      <w:r w:rsidR="00647429" w:rsidRPr="00F567EE">
        <w:rPr>
          <w:rFonts w:ascii="Arial" w:hAnsi="Arial" w:cs="Arial"/>
          <w:lang w:val="en-US"/>
        </w:rPr>
        <w:t xml:space="preserve"> </w:t>
      </w:r>
      <w:r w:rsidR="00DA2138" w:rsidRPr="00F567EE">
        <w:rPr>
          <w:rFonts w:ascii="Arial" w:hAnsi="Arial" w:cs="Arial"/>
          <w:lang w:val="en-US"/>
        </w:rPr>
        <w:t xml:space="preserve">is obtained as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lang w:val="en-US"/>
          </w:rPr>
          <m:t>∈ 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lang w:val="en-US"/>
              </w:rPr>
              <m:t>+</m:t>
            </m:r>
          </m:sub>
          <m:sup>
            <m:r>
              <w:rPr>
                <w:rFonts w:ascii="Cambria Math" w:hAnsi="Cambria Math" w:cs="Arial"/>
                <w:lang w:val="en-US"/>
              </w:rPr>
              <m:t>d</m:t>
            </m:r>
          </m:sup>
        </m:sSubSup>
      </m:oMath>
      <w:r w:rsidR="002F7488" w:rsidRPr="00F567EE">
        <w:rPr>
          <w:rFonts w:ascii="Arial" w:hAnsi="Arial" w:cs="Arial"/>
          <w:iCs/>
          <w:lang w:val="en-US"/>
        </w:rPr>
        <w:t xml:space="preserve"> </w:t>
      </w:r>
      <w:r w:rsidR="00DA2138" w:rsidRPr="00F567EE">
        <w:rPr>
          <w:rFonts w:ascii="Arial" w:hAnsi="Arial" w:cs="Arial"/>
          <w:iCs/>
          <w:lang w:val="en-US"/>
        </w:rPr>
        <w:t>.</w:t>
      </w:r>
      <w:r w:rsidR="00DA2138" w:rsidRPr="00F567EE">
        <w:rPr>
          <w:rFonts w:ascii="Arial" w:hAnsi="Arial" w:cs="Arial"/>
          <w:lang w:val="en-US"/>
        </w:rPr>
        <w:t>Then</w:t>
      </w:r>
      <w:r w:rsidR="002F7488" w:rsidRPr="00F567EE">
        <w:rPr>
          <w:rFonts w:ascii="Arial" w:hAnsi="Arial" w:cs="Arial"/>
          <w:lang w:val="en-US"/>
        </w:rPr>
        <w:t>,</w:t>
      </w:r>
      <w:r w:rsidR="00DA2138" w:rsidRPr="00F567EE">
        <w:rPr>
          <w:rFonts w:ascii="Arial" w:hAnsi="Arial" w:cs="Arial"/>
          <w:lang w:val="en-US"/>
        </w:rPr>
        <w:t xml:space="preserve"> </w:t>
      </w:r>
      <w:r w:rsidR="002F7488" w:rsidRPr="00F567EE">
        <w:rPr>
          <w:rFonts w:ascii="Arial" w:hAnsi="Arial" w:cs="Arial"/>
          <w:lang w:val="en-US"/>
        </w:rPr>
        <w:t xml:space="preserve">the </w:t>
      </w:r>
      <w:r w:rsidR="002F7488" w:rsidRPr="00F567EE">
        <w:rPr>
          <w:rFonts w:ascii="Arial" w:hAnsi="Arial" w:cs="Arial"/>
          <w:b/>
          <w:lang w:val="en-US"/>
        </w:rPr>
        <w:t>r</w:t>
      </w:r>
      <w:r w:rsidR="000C67ED" w:rsidRPr="00F567EE">
        <w:rPr>
          <w:rFonts w:ascii="Arial" w:hAnsi="Arial" w:cs="Arial"/>
          <w:b/>
          <w:lang w:val="en-US"/>
        </w:rPr>
        <w:t>elative price vector</w:t>
      </w:r>
      <w:r w:rsidR="002F7488" w:rsidRPr="00F567EE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,…,</m:t>
            </m:r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d</m:t>
                </m:r>
              </m:sup>
            </m:sSubSup>
          </m:e>
        </m:d>
        <m:r>
          <w:rPr>
            <w:rFonts w:ascii="Cambria Math" w:hAnsi="Cambria Math" w:cs="Arial"/>
            <w:lang w:val="en-US"/>
          </w:rPr>
          <m:t>∈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R</m:t>
            </m:r>
          </m:e>
          <m:sub>
            <m:r>
              <w:rPr>
                <w:rFonts w:ascii="Cambria Math" w:hAnsi="Cambria Math" w:cs="Arial"/>
                <w:lang w:val="en-US"/>
              </w:rPr>
              <m:t>+</m:t>
            </m:r>
          </m:sub>
          <m:sup>
            <m:r>
              <w:rPr>
                <w:rFonts w:ascii="Cambria Math" w:hAnsi="Cambria Math" w:cs="Arial"/>
                <w:lang w:val="en-US"/>
              </w:rPr>
              <m:t>d</m:t>
            </m:r>
          </m:sup>
        </m:sSubSup>
      </m:oMath>
      <w:r w:rsidR="00647429" w:rsidRPr="00F567EE">
        <w:rPr>
          <w:rFonts w:ascii="Arial" w:hAnsi="Arial" w:cs="Arial"/>
          <w:lang w:val="en-US"/>
        </w:rPr>
        <w:t xml:space="preserve"> </w:t>
      </w:r>
      <w:r w:rsidR="002F7488" w:rsidRPr="00F567EE">
        <w:rPr>
          <w:rFonts w:ascii="Arial" w:hAnsi="Arial" w:cs="Arial"/>
          <w:lang w:val="en-US"/>
        </w:rPr>
        <w:t xml:space="preserve">is computed </w:t>
      </w:r>
      <w:r w:rsidR="00DA2138" w:rsidRPr="00F567EE">
        <w:rPr>
          <w:rFonts w:ascii="Arial" w:hAnsi="Arial" w:cs="Arial"/>
          <w:lang w:val="en-US"/>
        </w:rPr>
        <w:t xml:space="preserve">as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  <m:sup>
            <m:r>
              <w:rPr>
                <w:rFonts w:ascii="Cambria Math" w:hAnsi="Cambria Math" w:cs="Arial"/>
                <w:lang w:val="en-US"/>
              </w:rPr>
              <m:t>i</m:t>
            </m:r>
          </m:sup>
        </m:sSubSup>
        <m:r>
          <w:rPr>
            <w:rFonts w:ascii="Cambria Math" w:hAnsi="Cambria Math" w:cs="Arial"/>
            <w:lang w:val="en-US"/>
          </w:rPr>
          <m:t>=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  <m:sup>
            <m:r>
              <w:rPr>
                <w:rFonts w:ascii="Cambria Math" w:hAnsi="Cambria Math" w:cs="Arial"/>
                <w:lang w:val="en-US"/>
              </w:rPr>
              <m:t>i</m:t>
            </m:r>
          </m:sup>
        </m:sSubSup>
        <m:r>
          <w:rPr>
            <w:rFonts w:ascii="Cambria Math" w:hAnsi="Cambria Math" w:cs="Arial"/>
            <w:lang w:val="en-US"/>
          </w:rPr>
          <m:t>/</m:t>
        </m:r>
        <m:sSubSup>
          <m:sSub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b>
            <m:r>
              <w:rPr>
                <w:rFonts w:ascii="Cambria Math" w:hAnsi="Cambria Math" w:cs="Arial"/>
                <w:lang w:val="en-US"/>
              </w:rPr>
              <m:t>t-1</m:t>
            </m:r>
          </m:sub>
          <m:sup>
            <m:r>
              <w:rPr>
                <w:rFonts w:ascii="Cambria Math" w:hAnsi="Cambria Math" w:cs="Arial"/>
                <w:lang w:val="en-US"/>
              </w:rPr>
              <m:t>i</m:t>
            </m:r>
          </m:sup>
        </m:sSubSup>
      </m:oMath>
      <w:r w:rsidR="00647429" w:rsidRPr="00F567EE">
        <w:rPr>
          <w:rFonts w:ascii="Arial" w:hAnsi="Arial" w:cs="Arial"/>
          <w:lang w:val="en-US"/>
        </w:rPr>
        <w:t>.</w:t>
      </w:r>
      <w:r w:rsidR="002F7488" w:rsidRPr="00F567EE">
        <w:rPr>
          <w:rFonts w:ascii="Arial" w:hAnsi="Arial" w:cs="Arial"/>
          <w:lang w:val="en-US"/>
        </w:rPr>
        <w:t xml:space="preserve"> </w:t>
      </w:r>
      <w:r w:rsidR="005E4BB5" w:rsidRPr="00F567EE">
        <w:rPr>
          <w:rFonts w:ascii="Arial" w:hAnsi="Arial" w:cs="Arial"/>
          <w:lang w:val="en-US"/>
        </w:rPr>
        <w:t>Next</w:t>
      </w:r>
      <w:r w:rsidR="002F7488" w:rsidRPr="00F567EE">
        <w:rPr>
          <w:rFonts w:ascii="Arial" w:hAnsi="Arial" w:cs="Arial"/>
          <w:lang w:val="en-US"/>
        </w:rPr>
        <w:t xml:space="preserve">, the </w:t>
      </w:r>
      <w:r w:rsidR="002F7488" w:rsidRPr="00F567EE">
        <w:rPr>
          <w:rFonts w:ascii="Arial" w:hAnsi="Arial" w:cs="Arial"/>
          <w:b/>
          <w:lang w:val="en-US"/>
        </w:rPr>
        <w:t>portfolio v</w:t>
      </w:r>
      <w:r w:rsidR="000C67ED" w:rsidRPr="00F567EE">
        <w:rPr>
          <w:rFonts w:ascii="Arial" w:hAnsi="Arial" w:cs="Arial"/>
          <w:b/>
          <w:lang w:val="en-US"/>
        </w:rPr>
        <w:t>ector</w:t>
      </w:r>
      <w:r w:rsidR="002F7488" w:rsidRPr="00F567EE">
        <w:rPr>
          <w:rFonts w:ascii="Arial" w:hAnsi="Arial" w:cs="Arial"/>
          <w:b/>
          <w:lang w:val="en-US"/>
        </w:rPr>
        <w:t xml:space="preserve"> </w:t>
      </w:r>
      <w:r w:rsidR="002F7488" w:rsidRPr="00F567EE">
        <w:rPr>
          <w:rFonts w:ascii="Arial" w:hAnsi="Arial" w:cs="Arial"/>
          <w:lang w:val="en-US"/>
        </w:rPr>
        <w:t>is designed according to the strategy</w:t>
      </w:r>
      <w:r w:rsidR="00647429" w:rsidRPr="00F567EE">
        <w:rPr>
          <w:rFonts w:ascii="Arial" w:hAnsi="Arial" w:cs="Arial"/>
          <w:lang w:val="en-US"/>
        </w:rPr>
        <w:t>:</w:t>
      </w:r>
      <w:r w:rsidR="002F7488" w:rsidRPr="00F567EE">
        <w:rPr>
          <w:rFonts w:ascii="Arial" w:hAnsi="Arial" w:cs="Arial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p>
            </m:sSubSup>
            <m:r>
              <w:rPr>
                <w:rFonts w:ascii="Cambria Math" w:hAnsi="Cambria Math" w:cs="Arial"/>
                <w:lang w:val="en-US"/>
              </w:rPr>
              <m:t>,…,</m:t>
            </m:r>
            <m:sSubSup>
              <m:sSubSup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d</m:t>
                </m:r>
              </m:sup>
            </m:sSubSup>
          </m:e>
        </m:d>
      </m:oMath>
      <w:r w:rsidR="00647429" w:rsidRPr="00F567EE">
        <w:rPr>
          <w:rFonts w:ascii="Arial" w:hAnsi="Arial" w:cs="Arial"/>
          <w:lang w:val="en-US"/>
        </w:rPr>
        <w:t>.</w:t>
      </w:r>
      <w:r w:rsidR="002F7488" w:rsidRPr="00F567EE">
        <w:rPr>
          <w:rFonts w:ascii="Arial" w:hAnsi="Arial" w:cs="Arial"/>
          <w:lang w:val="en-US"/>
        </w:rPr>
        <w:t xml:space="preserve"> </w:t>
      </w:r>
      <w:r w:rsidR="005E4BB5" w:rsidRPr="00F567EE">
        <w:rPr>
          <w:rFonts w:ascii="Arial" w:hAnsi="Arial" w:cs="Arial"/>
          <w:lang w:val="en-US"/>
        </w:rPr>
        <w:t>At last, given</w:t>
      </w:r>
      <w:r w:rsidR="00647429" w:rsidRPr="00F567EE">
        <w:rPr>
          <w:rFonts w:ascii="Arial" w:hAnsi="Arial" w:cs="Arial"/>
          <w:lang w:val="en-US"/>
        </w:rPr>
        <w:t xml:space="preserve"> initial wealth is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0</m:t>
            </m:r>
          </m:sub>
        </m:sSub>
      </m:oMath>
      <w:r w:rsidR="00647429" w:rsidRPr="00F567EE">
        <w:rPr>
          <w:rFonts w:ascii="Arial" w:hAnsi="Arial" w:cs="Arial"/>
          <w:lang w:val="en-US"/>
        </w:rPr>
        <w:t xml:space="preserve">, after n trading period, the portfolio cumulative wealth </w:t>
      </w:r>
      <w:r w:rsidR="00DA2138" w:rsidRPr="00F567EE">
        <w:rPr>
          <w:rFonts w:ascii="Arial" w:hAnsi="Arial" w:cs="Arial"/>
          <w:lang w:val="en-US"/>
        </w:rPr>
        <w:t xml:space="preserve">is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n</m:t>
                </m:r>
              </m:sup>
            </m:sSubSup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n</m:t>
                </m:r>
              </m:sup>
            </m:sSubSup>
          </m:e>
        </m:d>
        <m:r>
          <m:rPr>
            <m:sty m:val="bi"/>
          </m:rPr>
          <w:rPr>
            <w:rFonts w:ascii="Cambria Math" w:hAnsi="Cambria Math" w:cs="Arial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0</m:t>
            </m:r>
          </m:sub>
        </m:sSub>
        <m:nary>
          <m:naryPr>
            <m:chr m:val="∏"/>
            <m:ctrlPr>
              <w:rPr>
                <w:rFonts w:ascii="Cambria Math" w:hAnsi="Cambria Math" w:cs="Arial"/>
                <w:b/>
                <w:bCs/>
                <w:i/>
                <w:iCs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t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T</m:t>
            </m:r>
          </m:sup>
          <m:e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(</m:t>
            </m:r>
            <m:sSubSup>
              <m:sSubSup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Arial"/>
                    <w:b/>
                    <w:bCs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)</m:t>
            </m:r>
          </m:e>
        </m:nary>
      </m:oMath>
      <w:r w:rsidR="00647429" w:rsidRPr="00F567EE">
        <w:rPr>
          <w:rFonts w:ascii="Arial" w:hAnsi="Arial" w:cs="Arial"/>
          <w:lang w:val="en-US"/>
        </w:rPr>
        <w:t>.</w:t>
      </w:r>
    </w:p>
    <w:p w14:paraId="026EA672" w14:textId="1D543EB2" w:rsidR="006042A5" w:rsidRPr="00F567EE" w:rsidRDefault="00E45F4A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The ancestor of RMR is basic mean reversion strategy. The problem</w:t>
      </w:r>
      <w:r w:rsidR="00DA2138" w:rsidRPr="00F567EE">
        <w:rPr>
          <w:rFonts w:ascii="Arial" w:hAnsi="Arial" w:cs="Arial"/>
          <w:lang w:val="en-US"/>
        </w:rPr>
        <w:t>s</w:t>
      </w:r>
      <w:r w:rsidRPr="00F567EE">
        <w:rPr>
          <w:rFonts w:ascii="Arial" w:hAnsi="Arial" w:cs="Arial"/>
          <w:lang w:val="en-US"/>
        </w:rPr>
        <w:t xml:space="preserve"> of mean reversion are</w:t>
      </w:r>
      <w:r w:rsidR="00E12326" w:rsidRPr="00F567EE">
        <w:rPr>
          <w:rFonts w:ascii="Arial" w:hAnsi="Arial" w:cs="Arial"/>
          <w:lang w:val="en-US"/>
        </w:rPr>
        <w:t xml:space="preserve"> </w:t>
      </w:r>
      <w:r w:rsidRPr="00F567EE">
        <w:rPr>
          <w:rFonts w:ascii="Arial" w:hAnsi="Arial" w:cs="Arial"/>
          <w:lang w:val="en-US"/>
        </w:rPr>
        <w:t xml:space="preserve">single-period mean reversion assumption is not always satisfied in the real world and when </w:t>
      </w:r>
      <w:r w:rsidR="00647429" w:rsidRPr="00F567EE">
        <w:rPr>
          <w:rFonts w:ascii="Arial" w:hAnsi="Arial" w:cs="Arial"/>
          <w:lang w:val="en-US"/>
        </w:rPr>
        <w:t>Data contain a lot of noise and outliers and thus substantially influences the effectiveness of the algorithm</w:t>
      </w:r>
      <w:r w:rsidR="00AF0FFE" w:rsidRPr="00F567EE">
        <w:rPr>
          <w:rFonts w:ascii="Arial" w:hAnsi="Arial" w:cs="Arial"/>
          <w:lang w:val="en-US"/>
        </w:rPr>
        <w:t xml:space="preserve"> (Huang, 2016)</w:t>
      </w:r>
      <w:r w:rsidR="006B5500" w:rsidRPr="00F567EE">
        <w:rPr>
          <w:rFonts w:ascii="Arial" w:hAnsi="Arial" w:cs="Arial"/>
          <w:lang w:val="en-US"/>
        </w:rPr>
        <w:t>.</w:t>
      </w:r>
    </w:p>
    <w:p w14:paraId="6B17343E" w14:textId="4DC12699" w:rsidR="005E4BB5" w:rsidRPr="00F567EE" w:rsidRDefault="005E4BB5" w:rsidP="00705551">
      <w:pPr>
        <w:spacing w:line="360" w:lineRule="auto"/>
        <w:ind w:firstLine="720"/>
        <w:rPr>
          <w:rFonts w:ascii="Arial" w:hAnsi="Arial" w:cs="Arial"/>
          <w:iCs/>
          <w:lang w:val="en-US"/>
        </w:rPr>
      </w:pPr>
      <w:r w:rsidRPr="00F567EE">
        <w:rPr>
          <w:rFonts w:ascii="Arial" w:hAnsi="Arial" w:cs="Arial"/>
        </w:rPr>
        <w:t xml:space="preserve">To address these problems, RMR is derived from </w:t>
      </w:r>
      <w:r w:rsidRPr="00F567EE">
        <w:rPr>
          <w:rFonts w:ascii="Arial" w:hAnsi="Arial" w:cs="Arial"/>
          <w:b/>
        </w:rPr>
        <w:t xml:space="preserve">two optimization problems. </w:t>
      </w:r>
      <w:r w:rsidRPr="00F567EE">
        <w:rPr>
          <w:rFonts w:ascii="Arial" w:hAnsi="Arial" w:cs="Arial"/>
        </w:rPr>
        <w:t xml:space="preserve">The </w:t>
      </w:r>
      <w:r w:rsidR="00E12326" w:rsidRPr="00F567EE">
        <w:rPr>
          <w:rFonts w:ascii="Arial" w:hAnsi="Arial" w:cs="Arial"/>
        </w:rPr>
        <w:t>1</w:t>
      </w:r>
      <w:r w:rsidR="00E12326" w:rsidRPr="00F567EE">
        <w:rPr>
          <w:rFonts w:ascii="Arial" w:hAnsi="Arial" w:cs="Arial"/>
          <w:vertAlign w:val="superscript"/>
        </w:rPr>
        <w:t>st</w:t>
      </w:r>
      <w:r w:rsidR="00E12326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optimization problem is about predicting next price. </w:t>
      </w:r>
      <w:r w:rsidRPr="00F567EE">
        <w:rPr>
          <w:rFonts w:ascii="Arial" w:hAnsi="Arial" w:cs="Arial"/>
          <w:lang w:val="en-US"/>
        </w:rPr>
        <w:t>Robust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F567EE">
        <w:rPr>
          <w:rFonts w:ascii="Arial" w:hAnsi="Arial" w:cs="Arial"/>
          <w:lang w:val="en-US"/>
        </w:rPr>
        <w:t xml:space="preserve">-Median Estimator at the end of </w:t>
      </w:r>
      <m:oMath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t</m:t>
            </m:r>
          </m:e>
          <m:sup>
            <m:r>
              <w:rPr>
                <w:rFonts w:ascii="Cambria Math" w:hAnsi="Cambria Math" w:cs="Arial"/>
                <w:lang w:val="en-US"/>
              </w:rPr>
              <m:t>th</m:t>
            </m:r>
          </m:sup>
        </m:sSup>
      </m:oMath>
      <w:r w:rsidRPr="00F567EE">
        <w:rPr>
          <w:rFonts w:ascii="Arial" w:hAnsi="Arial" w:cs="Arial"/>
          <w:lang w:val="en-US"/>
        </w:rPr>
        <w:t xml:space="preserve"> period is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=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med</m:t>
            </m:r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ω</m:t>
            </m:r>
          </m:e>
        </m:d>
        <m:r>
          <w:rPr>
            <w:rFonts w:ascii="Cambria Math" w:hAnsi="Cambria Math" w:cs="Arial"/>
            <w:lang w:val="en-US"/>
          </w:rPr>
          <m:t>= μ</m:t>
        </m:r>
      </m:oMath>
      <w:r w:rsidRPr="00F567EE">
        <w:rPr>
          <w:rFonts w:ascii="Arial" w:hAnsi="Arial" w:cs="Arial"/>
          <w:lang w:val="en-US"/>
        </w:rPr>
        <w:t xml:space="preserve">, where </w:t>
      </w:r>
      <m:oMath>
        <m:r>
          <w:rPr>
            <w:rFonts w:ascii="Cambria Math" w:hAnsi="Cambria Math" w:cs="Arial"/>
            <w:lang w:val="en-US"/>
          </w:rPr>
          <m:t>ω</m:t>
        </m:r>
      </m:oMath>
      <w:r w:rsidRPr="00F567EE">
        <w:rPr>
          <w:rFonts w:ascii="Arial" w:hAnsi="Arial" w:cs="Arial"/>
          <w:lang w:val="en-US"/>
        </w:rPr>
        <w:t xml:space="preserve"> is the window size, </w:t>
      </w:r>
      <m:oMath>
        <m:r>
          <w:rPr>
            <w:rFonts w:ascii="Cambria Math" w:hAnsi="Cambria Math" w:cs="Arial"/>
            <w:lang w:val="en-US"/>
          </w:rPr>
          <m:t>μ</m:t>
        </m:r>
      </m:oMath>
      <w:r w:rsidRPr="00F567EE">
        <w:rPr>
          <w:rFonts w:ascii="Arial" w:hAnsi="Arial" w:cs="Arial"/>
          <w:lang w:val="en-US"/>
        </w:rPr>
        <w:t xml:space="preserve"> denotes the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F567EE">
        <w:rPr>
          <w:rFonts w:ascii="Arial" w:hAnsi="Arial" w:cs="Arial"/>
          <w:lang w:val="en-US"/>
        </w:rPr>
        <w:t xml:space="preserve">-Median Estimator optimal value of </w:t>
      </w:r>
      <w:r w:rsidR="00AF0FFE" w:rsidRPr="00F567EE">
        <w:rPr>
          <w:rFonts w:ascii="Arial" w:hAnsi="Arial" w:cs="Arial"/>
          <w:lang w:val="en-US"/>
        </w:rPr>
        <w:t>the o</w:t>
      </w:r>
      <w:r w:rsidRPr="00F567EE">
        <w:rPr>
          <w:rFonts w:ascii="Arial" w:hAnsi="Arial" w:cs="Arial"/>
          <w:lang w:val="en-US"/>
        </w:rPr>
        <w:t>ptimization problem</w:t>
      </w:r>
      <w:r w:rsidR="00E12326" w:rsidRPr="00F567EE">
        <w:rPr>
          <w:rFonts w:ascii="Arial" w:hAnsi="Arial"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μ=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argmin</m:t>
            </m:r>
          </m:e>
          <m:sub>
            <m:r>
              <w:rPr>
                <w:rFonts w:ascii="Cambria Math" w:hAnsi="Cambria Math" w:cs="Arial"/>
                <w:lang w:val="en-US"/>
              </w:rPr>
              <m:t>μ</m:t>
            </m:r>
          </m:sub>
        </m:sSub>
        <m:nary>
          <m:naryPr>
            <m:chr m:val="∑"/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 w:cs="Arial"/>
                <w:lang w:val="en-US"/>
              </w:rPr>
              <m:t>i=0</m:t>
            </m:r>
          </m:sub>
          <m:sup>
            <m:r>
              <w:rPr>
                <w:rFonts w:ascii="Cambria Math" w:hAnsi="Cambria Math" w:cs="Arial"/>
                <w:lang w:val="en-US"/>
              </w:rPr>
              <m:t>k-1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t-i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- μ</m:t>
                </m:r>
              </m:e>
            </m:d>
          </m:e>
        </m:nary>
      </m:oMath>
      <w:r w:rsidR="00E12326" w:rsidRPr="00F567EE">
        <w:rPr>
          <w:rFonts w:ascii="Arial" w:hAnsi="Arial" w:cs="Arial"/>
          <w:lang w:val="en-US"/>
        </w:rPr>
        <w:t xml:space="preserve">, where </w:t>
      </w:r>
      <m:oMath>
        <m:d>
          <m:dPr>
            <m:begChr m:val="‖"/>
            <m:endChr m:val="‖"/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 .</m:t>
            </m:r>
          </m:e>
        </m:d>
      </m:oMath>
      <w:r w:rsidR="00E12326" w:rsidRPr="00F567EE">
        <w:rPr>
          <w:rFonts w:ascii="Arial" w:hAnsi="Arial" w:cs="Arial"/>
          <w:lang w:val="en-US"/>
        </w:rPr>
        <w:t xml:space="preserve">denotes the Euclidean norm and then </w:t>
      </w:r>
      <m:oMath>
        <m:r>
          <w:rPr>
            <w:rFonts w:ascii="Cambria Math" w:hAnsi="Cambria Math" w:cs="Arial"/>
            <w:color w:val="000000" w:themeColor="text1"/>
            <w:kern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ω</m:t>
            </m:r>
          </m:e>
        </m:d>
        <m:r>
          <w:rPr>
            <w:rFonts w:ascii="Cambria Math" w:hAnsi="Cambria Math" w:cs="Arial"/>
            <w:lang w:val="en-US"/>
          </w:rPr>
          <m:t>= </m:t>
        </m:r>
        <m:f>
          <m:f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lang w:val="en-US"/>
              </w:rPr>
              <m:t> 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med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t+1</m:t>
                </m:r>
              </m:sub>
            </m:sSub>
            <m:r>
              <w:rPr>
                <w:rFonts w:ascii="Cambria Math" w:hAnsi="Cambria Math" w:cs="Arial"/>
                <w:lang w:val="en-US"/>
              </w:rPr>
              <m:t>(ω)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hAnsi="Cambria Math" w:cs="Arial"/>
            <w:lang w:val="en-US"/>
          </w:rPr>
          <m:t>= </m:t>
        </m:r>
        <m:f>
          <m:f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μ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t</m:t>
                </m:r>
              </m:sub>
            </m:sSub>
          </m:den>
        </m:f>
      </m:oMath>
      <w:r w:rsidR="00E12326" w:rsidRPr="00F567EE">
        <w:rPr>
          <w:rFonts w:ascii="Arial" w:hAnsi="Arial" w:cs="Arial"/>
          <w:iCs/>
          <w:lang w:val="en-US"/>
        </w:rPr>
        <w:t>.</w:t>
      </w:r>
    </w:p>
    <w:p w14:paraId="5119BD4A" w14:textId="4C203E06" w:rsidR="006042A5" w:rsidRPr="00F567EE" w:rsidRDefault="008B1B33" w:rsidP="00705551">
      <w:pPr>
        <w:spacing w:line="360" w:lineRule="auto"/>
        <w:ind w:firstLine="720"/>
        <w:rPr>
          <w:rFonts w:ascii="Arial" w:hAnsi="Arial" w:cs="Arial"/>
          <w:iCs/>
          <w:lang w:val="en-US"/>
        </w:rPr>
      </w:pPr>
      <w:r w:rsidRPr="00F567EE">
        <w:rPr>
          <w:rFonts w:ascii="Arial" w:hAnsi="Arial" w:cs="Arial"/>
          <w:iCs/>
          <w:lang w:val="en-US"/>
        </w:rPr>
        <w:lastRenderedPageBreak/>
        <w:t>The</w:t>
      </w:r>
      <w:r w:rsidR="00E12326" w:rsidRPr="00F567EE">
        <w:rPr>
          <w:rFonts w:ascii="Arial" w:hAnsi="Arial" w:cs="Arial"/>
          <w:iCs/>
          <w:lang w:val="en-US"/>
        </w:rPr>
        <w:t xml:space="preserve"> 2</w:t>
      </w:r>
      <w:r w:rsidR="00E12326" w:rsidRPr="00F567EE">
        <w:rPr>
          <w:rFonts w:ascii="Arial" w:hAnsi="Arial" w:cs="Arial"/>
          <w:iCs/>
          <w:vertAlign w:val="superscript"/>
          <w:lang w:val="en-US"/>
        </w:rPr>
        <w:t>nd</w:t>
      </w:r>
      <w:r w:rsidR="00E12326" w:rsidRPr="00F567EE">
        <w:rPr>
          <w:rFonts w:ascii="Arial" w:hAnsi="Arial" w:cs="Arial"/>
          <w:iCs/>
          <w:lang w:val="en-US"/>
        </w:rPr>
        <w:t xml:space="preserve"> optimization problem </w:t>
      </w:r>
      <w:r w:rsidR="00576AF1" w:rsidRPr="00F567EE">
        <w:rPr>
          <w:rFonts w:ascii="Arial" w:hAnsi="Arial" w:cs="Arial"/>
          <w:iCs/>
          <w:lang w:val="en-US"/>
        </w:rPr>
        <w:t>is</w:t>
      </w:r>
      <w:r w:rsidR="00E12326" w:rsidRPr="00F567EE">
        <w:rPr>
          <w:rFonts w:ascii="Arial" w:hAnsi="Arial" w:cs="Arial"/>
          <w:iCs/>
          <w:lang w:val="en-US"/>
        </w:rPr>
        <w:t xml:space="preserve"> to find an optimal portfolio by minimizing the deviation from last portfolio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lang w:val="en-US"/>
              </w:rPr>
              <m:t>t</m:t>
            </m:r>
          </m:sub>
        </m:sSub>
      </m:oMath>
      <w:r w:rsidR="00E12326" w:rsidRPr="00F567EE">
        <w:rPr>
          <w:rFonts w:ascii="Arial" w:hAnsi="Arial" w:cs="Arial"/>
          <w:iCs/>
          <w:lang w:val="en-US"/>
        </w:rPr>
        <w:t xml:space="preserve"> under the condition of </w:t>
      </w:r>
      <m:oMath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p>
            <m:r>
              <w:rPr>
                <w:rFonts w:ascii="Cambria Math" w:hAnsi="Cambria Math" w:cs="Arial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≥ε</m:t>
        </m:r>
      </m:oMath>
      <w:r w:rsidR="00E12326" w:rsidRPr="00F567EE">
        <w:rPr>
          <w:rFonts w:ascii="Arial" w:hAnsi="Arial" w:cs="Arial"/>
          <w:iCs/>
          <w:lang w:val="en-US"/>
        </w:rPr>
        <w:t>,</w:t>
      </w:r>
      <w:r w:rsidR="00CD598A" w:rsidRPr="00F567EE">
        <w:rPr>
          <w:rFonts w:ascii="Arial" w:hAnsi="Arial" w:cs="Arial"/>
          <w:iCs/>
          <w:lang w:val="en-US"/>
        </w:rPr>
        <w:t xml:space="preserve"> e</w:t>
      </w:r>
      <w:r w:rsidR="00E12326" w:rsidRPr="00F567EE">
        <w:rPr>
          <w:rFonts w:ascii="Arial" w:hAnsi="Arial" w:cs="Arial"/>
          <w:iCs/>
          <w:lang w:val="en-US"/>
        </w:rPr>
        <w:t xml:space="preserve">xpressed as </w:t>
      </w:r>
      <m:oMath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=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argmin</m:t>
            </m:r>
          </m:e>
          <m:sub>
            <m:r>
              <w:rPr>
                <w:rFonts w:ascii="Cambria Math" w:hAnsi="Cambria Math" w:cs="Arial"/>
                <w:lang w:val="en-US"/>
              </w:rPr>
              <m:t>b∈∆d</m:t>
            </m:r>
          </m:sub>
        </m:sSub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den>
            </m:f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lang w:val="en-US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lang w:val="en-US"/>
          </w:rPr>
          <m:t> </m:t>
        </m:r>
        <m:r>
          <w:rPr>
            <w:rFonts w:ascii="Cambria Math" w:hAnsi="Cambria Math" w:cs="Arial"/>
            <w:lang w:val="en-US"/>
          </w:rPr>
          <m:t>s.t.  </m:t>
        </m:r>
        <m:sSup>
          <m:sSup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b</m:t>
            </m:r>
          </m:e>
          <m:sup>
            <m:r>
              <w:rPr>
                <w:rFonts w:ascii="Cambria Math" w:hAnsi="Cambria Math" w:cs="Arial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lang w:val="en-US"/>
              </w:rPr>
              <m:t>t+1</m:t>
            </m:r>
          </m:sub>
        </m:sSub>
        <m:r>
          <w:rPr>
            <w:rFonts w:ascii="Cambria Math" w:hAnsi="Cambria Math" w:cs="Arial"/>
            <w:lang w:val="en-US"/>
          </w:rPr>
          <m:t>≥ε</m:t>
        </m:r>
      </m:oMath>
      <w:r w:rsidR="00647429" w:rsidRPr="00F567EE">
        <w:rPr>
          <w:rFonts w:ascii="Arial" w:hAnsi="Arial" w:cs="Arial"/>
          <w:iCs/>
          <w:lang w:val="en-US"/>
        </w:rPr>
        <w:t>.</w:t>
      </w:r>
    </w:p>
    <w:p w14:paraId="3F501B91" w14:textId="77777777" w:rsidR="008E1D4C" w:rsidRPr="00F567EE" w:rsidRDefault="00E12326" w:rsidP="00705551">
      <w:pPr>
        <w:spacing w:line="360" w:lineRule="auto"/>
        <w:ind w:firstLine="720"/>
        <w:rPr>
          <w:rFonts w:ascii="Arial" w:hAnsi="Arial" w:cs="Arial"/>
          <w:iCs/>
        </w:rPr>
      </w:pPr>
      <w:r w:rsidRPr="00F567EE">
        <w:rPr>
          <w:rFonts w:ascii="Arial" w:hAnsi="Arial" w:cs="Arial"/>
          <w:iCs/>
          <w:lang w:val="en-US"/>
        </w:rPr>
        <w:t>The 1</w:t>
      </w:r>
      <w:r w:rsidRPr="00F567EE">
        <w:rPr>
          <w:rFonts w:ascii="Arial" w:hAnsi="Arial" w:cs="Arial"/>
          <w:iCs/>
          <w:vertAlign w:val="superscript"/>
          <w:lang w:val="en-US"/>
        </w:rPr>
        <w:t>st</w:t>
      </w:r>
      <w:r w:rsidRPr="00F567EE">
        <w:rPr>
          <w:rFonts w:ascii="Arial" w:hAnsi="Arial" w:cs="Arial"/>
          <w:iCs/>
          <w:lang w:val="en-US"/>
        </w:rPr>
        <w:t xml:space="preserve"> problem can be solved iteratively using function T (Left) and the 2</w:t>
      </w:r>
      <w:r w:rsidRPr="00F567EE">
        <w:rPr>
          <w:rFonts w:ascii="Arial" w:hAnsi="Arial" w:cs="Arial"/>
          <w:iCs/>
          <w:vertAlign w:val="superscript"/>
          <w:lang w:val="en-US"/>
        </w:rPr>
        <w:t>nd</w:t>
      </w:r>
      <w:r w:rsidRPr="00F567EE">
        <w:rPr>
          <w:rFonts w:ascii="Arial" w:hAnsi="Arial" w:cs="Arial"/>
          <w:iCs/>
          <w:lang w:val="en-US"/>
        </w:rPr>
        <w:t xml:space="preserve"> problem can be solved using Lagrange Multiplier (Right)</w:t>
      </w:r>
      <w:r w:rsidR="00B03ECF" w:rsidRPr="00F567EE">
        <w:rPr>
          <w:rFonts w:ascii="Arial" w:hAnsi="Arial" w:cs="Arial"/>
          <w:iCs/>
          <w:lang w:val="en-US"/>
        </w:rPr>
        <w:t xml:space="preserve"> (Huang, 2016)</w:t>
      </w:r>
      <w:r w:rsidRPr="00F567EE">
        <w:rPr>
          <w:rFonts w:ascii="Arial" w:hAnsi="Arial" w:cs="Arial"/>
          <w:iCs/>
          <w:lang w:val="en-US"/>
        </w:rPr>
        <w:t>.</w:t>
      </w:r>
    </w:p>
    <w:p w14:paraId="7F3E5307" w14:textId="472FF212" w:rsidR="008E1D4C" w:rsidRPr="00F567EE" w:rsidRDefault="00E12326" w:rsidP="00E95333">
      <w:pPr>
        <w:spacing w:line="360" w:lineRule="auto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iCs/>
          <w:noProof/>
        </w:rPr>
        <w:drawing>
          <wp:inline distT="0" distB="0" distL="0" distR="0" wp14:anchorId="6E5E67DA" wp14:editId="2C2F63AA">
            <wp:extent cx="2556853" cy="1423670"/>
            <wp:effectExtent l="0" t="0" r="0" b="508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008C6F4-5D3A-2647-A8DA-DE2C78CA8D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008C6F4-5D3A-2647-A8DA-DE2C78CA8D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977" cy="143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7EE">
        <w:rPr>
          <w:rFonts w:ascii="Arial" w:hAnsi="Arial" w:cs="Arial"/>
          <w:noProof/>
        </w:rPr>
        <w:drawing>
          <wp:inline distT="0" distB="0" distL="0" distR="0" wp14:anchorId="7436A4B2" wp14:editId="6F5942E3">
            <wp:extent cx="3148882" cy="1274400"/>
            <wp:effectExtent l="0" t="0" r="127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EBADE27-1621-0645-A70D-215C47FE8F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EBADE27-1621-0645-A70D-215C47FE8F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89" cy="128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5FF4" w14:textId="50F324D9" w:rsidR="00205A27" w:rsidRPr="00F567EE" w:rsidRDefault="00DE3FFD" w:rsidP="00705551">
      <w:pPr>
        <w:spacing w:line="360" w:lineRule="auto"/>
        <w:ind w:firstLine="720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lang w:val="en-US"/>
        </w:rPr>
        <w:t>As the 2</w:t>
      </w:r>
      <w:r w:rsidRPr="00F567EE">
        <w:rPr>
          <w:rFonts w:ascii="Arial" w:hAnsi="Arial" w:cs="Arial"/>
          <w:vertAlign w:val="superscript"/>
          <w:lang w:val="en-US"/>
        </w:rPr>
        <w:t>nd</w:t>
      </w:r>
      <w:r w:rsidRPr="00F567EE">
        <w:rPr>
          <w:rFonts w:ascii="Arial" w:hAnsi="Arial" w:cs="Arial"/>
          <w:lang w:val="en-US"/>
        </w:rPr>
        <w:t xml:space="preserve"> optimization of RMR is simply a regularization for large change which will incur large transaction cost and 1</w:t>
      </w:r>
      <w:r w:rsidRPr="00F567EE">
        <w:rPr>
          <w:rFonts w:ascii="Arial" w:hAnsi="Arial" w:cs="Arial"/>
          <w:vertAlign w:val="superscript"/>
          <w:lang w:val="en-US"/>
        </w:rPr>
        <w:t>st</w:t>
      </w:r>
      <w:r w:rsidRPr="00F567EE">
        <w:rPr>
          <w:rFonts w:ascii="Arial" w:hAnsi="Arial" w:cs="Arial"/>
          <w:lang w:val="en-US"/>
        </w:rPr>
        <w:t xml:space="preserve"> optimization is about prediction price, it is obvious we can replace Robust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> </m:t>
        </m:r>
        <m:sSub>
          <m:sSubPr>
            <m:ctrlPr>
              <w:rPr>
                <w:rFonts w:ascii="Cambria Math" w:hAnsi="Cambria Math" w:cs="Arial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L</m:t>
            </m:r>
          </m:e>
          <m:sub>
            <m:r>
              <w:rPr>
                <w:rFonts w:ascii="Cambria Math" w:hAnsi="Cambria Math" w:cs="Arial"/>
                <w:lang w:val="en-US"/>
              </w:rPr>
              <m:t>1</m:t>
            </m:r>
          </m:sub>
        </m:sSub>
      </m:oMath>
      <w:r w:rsidRPr="00F567EE">
        <w:rPr>
          <w:rFonts w:ascii="Arial" w:hAnsi="Arial" w:cs="Arial"/>
          <w:lang w:val="en-US"/>
        </w:rPr>
        <w:t xml:space="preserve">-Median Estimator with </w:t>
      </w:r>
      <w:r w:rsidRPr="00F567EE">
        <w:rPr>
          <w:rFonts w:ascii="Arial" w:hAnsi="Arial" w:cs="Arial"/>
          <w:b/>
          <w:lang w:val="en-US"/>
        </w:rPr>
        <w:t>ARIMA</w:t>
      </w:r>
      <w:r w:rsidRPr="00F567EE">
        <w:rPr>
          <w:rFonts w:ascii="Arial" w:hAnsi="Arial" w:cs="Arial"/>
          <w:lang w:val="en-US"/>
        </w:rPr>
        <w:t xml:space="preserve"> model and form a new</w:t>
      </w:r>
      <w:r w:rsidR="00DA2138" w:rsidRPr="00F567EE">
        <w:rPr>
          <w:rFonts w:ascii="Arial" w:hAnsi="Arial" w:cs="Arial"/>
          <w:lang w:val="en-US"/>
        </w:rPr>
        <w:t xml:space="preserve"> strategy to be compared with RMR later. </w:t>
      </w:r>
    </w:p>
    <w:p w14:paraId="39505354" w14:textId="22420B78" w:rsidR="009449D7" w:rsidRPr="00F567EE" w:rsidRDefault="00E95C1A" w:rsidP="00705551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Experiment 1</w:t>
      </w:r>
    </w:p>
    <w:p w14:paraId="111A869D" w14:textId="41F23945" w:rsidR="00E95C1A" w:rsidRPr="00F567EE" w:rsidRDefault="009D4306" w:rsidP="00705551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Experiment 1 is the realization of </w:t>
      </w:r>
      <w:r w:rsidR="00F4262A" w:rsidRPr="00F567EE">
        <w:rPr>
          <w:rFonts w:ascii="Arial" w:hAnsi="Arial" w:cs="Arial"/>
        </w:rPr>
        <w:t>our reference paper and ARIMA</w:t>
      </w:r>
      <w:r w:rsidRPr="00F567EE">
        <w:rPr>
          <w:rFonts w:ascii="Arial" w:hAnsi="Arial" w:cs="Arial"/>
        </w:rPr>
        <w:t xml:space="preserve">. </w:t>
      </w:r>
      <w:r w:rsidR="00E95C1A" w:rsidRPr="00F567EE">
        <w:rPr>
          <w:rFonts w:ascii="Arial" w:hAnsi="Arial" w:cs="Arial"/>
        </w:rPr>
        <w:t>To estimate the strength of RMR strategy, four other strategies are compared in the tests.</w:t>
      </w:r>
    </w:p>
    <w:p w14:paraId="41AAFA1F" w14:textId="620CA02F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Best-stock (‘BEST’): Buys the best stock over </w:t>
      </w:r>
      <w:r w:rsidR="00AF0FFE" w:rsidRPr="00F567EE">
        <w:rPr>
          <w:rFonts w:ascii="Arial" w:hAnsi="Arial" w:cs="Arial"/>
        </w:rPr>
        <w:t xml:space="preserve">all </w:t>
      </w:r>
      <w:r w:rsidRPr="00F567EE">
        <w:rPr>
          <w:rFonts w:ascii="Arial" w:hAnsi="Arial" w:cs="Arial"/>
        </w:rPr>
        <w:t>period</w:t>
      </w:r>
      <w:r w:rsidR="00AF0FFE" w:rsidRPr="00F567EE">
        <w:rPr>
          <w:rFonts w:ascii="Arial" w:hAnsi="Arial" w:cs="Arial"/>
        </w:rPr>
        <w:t xml:space="preserve"> including the future</w:t>
      </w:r>
      <w:r w:rsidRPr="00F567EE">
        <w:rPr>
          <w:rFonts w:ascii="Arial" w:hAnsi="Arial" w:cs="Arial"/>
        </w:rPr>
        <w:t>. It is a hindsight</w:t>
      </w:r>
      <w:r w:rsidR="00AF0FFE" w:rsidRPr="00F567EE">
        <w:rPr>
          <w:rFonts w:ascii="Arial" w:hAnsi="Arial" w:cs="Arial"/>
        </w:rPr>
        <w:t xml:space="preserve"> strategy used as an optimal reference for </w:t>
      </w:r>
      <w:r w:rsidRPr="00F567EE">
        <w:rPr>
          <w:rFonts w:ascii="Arial" w:hAnsi="Arial" w:cs="Arial"/>
        </w:rPr>
        <w:t>other strategies.</w:t>
      </w:r>
    </w:p>
    <w:p w14:paraId="574A3CDE" w14:textId="152B6116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Passive aggressive mean reversion (‘PAMR’): Estimates the next price relative as the inverse of last price relative. </w:t>
      </w:r>
      <w:r w:rsidR="00AF0FFE" w:rsidRPr="00F567EE">
        <w:rPr>
          <w:rFonts w:ascii="Arial" w:hAnsi="Arial" w:cs="Arial"/>
        </w:rPr>
        <w:t>It a</w:t>
      </w:r>
      <w:r w:rsidRPr="00F567EE">
        <w:rPr>
          <w:rFonts w:ascii="Arial" w:hAnsi="Arial" w:cs="Arial"/>
        </w:rPr>
        <w:t>dopts the single-period mean reversion assumption,</w:t>
      </w:r>
      <w:r w:rsidR="00AF0FFE" w:rsidRPr="00F567EE">
        <w:rPr>
          <w:rFonts w:ascii="Arial" w:hAnsi="Arial" w:cs="Arial"/>
        </w:rPr>
        <w:t xml:space="preserve"> which is </w:t>
      </w:r>
      <w:r w:rsidRPr="00F567EE">
        <w:rPr>
          <w:rFonts w:ascii="Arial" w:hAnsi="Arial" w:cs="Arial"/>
        </w:rPr>
        <w:t xml:space="preserve">not satisfied with reality. </w:t>
      </w:r>
    </w:p>
    <w:p w14:paraId="560E0709" w14:textId="77777777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F567EE">
        <w:rPr>
          <w:rFonts w:ascii="Arial" w:hAnsi="Arial" w:cs="Arial"/>
        </w:rPr>
        <w:t>Online Moving Average Reversion (‘OLMAR’): Predicts the next price relative using moving averages and explores the multi-period mean reversion.</w:t>
      </w:r>
    </w:p>
    <w:p w14:paraId="7330BDCE" w14:textId="77777777" w:rsidR="00E95C1A" w:rsidRPr="00F567EE" w:rsidRDefault="00E95C1A" w:rsidP="00E95333">
      <w:pPr>
        <w:pStyle w:val="ListParagraph"/>
        <w:numPr>
          <w:ilvl w:val="0"/>
          <w:numId w:val="8"/>
        </w:numPr>
        <w:spacing w:after="160" w:line="360" w:lineRule="auto"/>
        <w:ind w:firstLine="0"/>
        <w:rPr>
          <w:rFonts w:ascii="Arial" w:hAnsi="Arial" w:cs="Arial"/>
        </w:rPr>
      </w:pPr>
      <w:r w:rsidRPr="00F567EE">
        <w:rPr>
          <w:rFonts w:ascii="Arial" w:hAnsi="Arial" w:cs="Arial"/>
        </w:rPr>
        <w:t>Market: Buys assets according to a pre-defined weight and holds until the end.</w:t>
      </w:r>
    </w:p>
    <w:p w14:paraId="7E71EEAC" w14:textId="34F70964" w:rsidR="00D82730" w:rsidRPr="00F567EE" w:rsidRDefault="00E95C1A" w:rsidP="00BC3125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There are three assumptions </w:t>
      </w:r>
      <w:r w:rsidR="00EA6E68" w:rsidRPr="00F567EE">
        <w:rPr>
          <w:rFonts w:ascii="Arial" w:hAnsi="Arial" w:cs="Arial"/>
        </w:rPr>
        <w:t xml:space="preserve">which </w:t>
      </w:r>
      <w:r w:rsidRPr="00F567EE">
        <w:rPr>
          <w:rFonts w:ascii="Arial" w:hAnsi="Arial" w:cs="Arial"/>
        </w:rPr>
        <w:t>are</w:t>
      </w:r>
      <w:r w:rsidR="00EA6E68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the basic principles for the portfolio selection strategy. There is no transaction cost or taxes in this PS model;</w:t>
      </w:r>
      <w:r w:rsidR="00B74999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One can buy and sell required quantities at last closing price of any given trading period; Market behaviour is not affected by a PS strategy.</w:t>
      </w:r>
    </w:p>
    <w:p w14:paraId="3F41AD38" w14:textId="66588792" w:rsidR="00DF0783" w:rsidRPr="00F567EE" w:rsidRDefault="00AF0FFE" w:rsidP="00DF0783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lastRenderedPageBreak/>
        <w:t xml:space="preserve">Identically </w:t>
      </w:r>
      <w:r w:rsidR="00932228" w:rsidRPr="00F567EE">
        <w:rPr>
          <w:rFonts w:ascii="Arial" w:hAnsi="Arial" w:cs="Arial"/>
        </w:rPr>
        <w:t>parameters</w:t>
      </w:r>
      <w:r w:rsidR="00E95C1A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are used </w:t>
      </w:r>
      <w:r w:rsidR="00E95C1A" w:rsidRPr="00F567EE">
        <w:rPr>
          <w:rFonts w:ascii="Arial" w:hAnsi="Arial" w:cs="Arial"/>
        </w:rPr>
        <w:t>for each dataset. For all dataset</w:t>
      </w:r>
      <w:r w:rsidR="003B7151" w:rsidRPr="00F567EE">
        <w:rPr>
          <w:rFonts w:ascii="Arial" w:hAnsi="Arial" w:cs="Arial"/>
        </w:rPr>
        <w:t>s</w:t>
      </w:r>
      <w:r w:rsidR="00E95C1A" w:rsidRPr="00F567EE">
        <w:rPr>
          <w:rFonts w:ascii="Arial" w:hAnsi="Arial" w:cs="Arial"/>
        </w:rPr>
        <w:t xml:space="preserve">, the length of window and sensitivity are both 5. </w:t>
      </w:r>
      <w:r w:rsidR="007A0048" w:rsidRPr="00F567EE">
        <w:rPr>
          <w:rFonts w:ascii="Arial" w:hAnsi="Arial" w:cs="Arial"/>
        </w:rPr>
        <w:t>The author</w:t>
      </w:r>
      <w:r w:rsidRPr="00F567EE">
        <w:rPr>
          <w:rFonts w:ascii="Arial" w:hAnsi="Arial" w:cs="Arial"/>
        </w:rPr>
        <w:t xml:space="preserve"> only </w:t>
      </w:r>
      <w:r w:rsidR="007A0048" w:rsidRPr="00F567EE">
        <w:rPr>
          <w:rFonts w:ascii="Arial" w:hAnsi="Arial" w:cs="Arial"/>
        </w:rPr>
        <w:t xml:space="preserve">focused on the North America market and </w:t>
      </w:r>
      <w:r w:rsidR="00552223" w:rsidRPr="00F567EE">
        <w:rPr>
          <w:rFonts w:ascii="Arial" w:hAnsi="Arial" w:cs="Arial"/>
        </w:rPr>
        <w:t>examined</w:t>
      </w:r>
      <w:r w:rsidR="00552223" w:rsidRPr="00F567EE">
        <w:rPr>
          <w:rFonts w:ascii="Arial" w:hAnsi="Arial" w:cs="Arial"/>
        </w:rPr>
        <w:t xml:space="preserve"> </w:t>
      </w:r>
      <w:r w:rsidR="00552223" w:rsidRPr="00F567EE">
        <w:rPr>
          <w:rFonts w:ascii="Arial" w:hAnsi="Arial" w:cs="Arial"/>
        </w:rPr>
        <w:t xml:space="preserve">each </w:t>
      </w:r>
      <w:r w:rsidR="007A0048" w:rsidRPr="00F567EE">
        <w:rPr>
          <w:rFonts w:ascii="Arial" w:hAnsi="Arial" w:cs="Arial"/>
        </w:rPr>
        <w:t xml:space="preserve">market in </w:t>
      </w:r>
      <w:r w:rsidR="00552223" w:rsidRPr="00F567EE">
        <w:rPr>
          <w:rFonts w:ascii="Arial" w:hAnsi="Arial" w:cs="Arial"/>
        </w:rPr>
        <w:t>respective</w:t>
      </w:r>
      <w:r w:rsidR="007A0048" w:rsidRPr="00F567EE">
        <w:rPr>
          <w:rFonts w:ascii="Arial" w:hAnsi="Arial" w:cs="Arial"/>
        </w:rPr>
        <w:t xml:space="preserve"> sub-period. </w:t>
      </w:r>
      <w:r w:rsidR="00DF0783">
        <w:rPr>
          <w:rFonts w:ascii="Arial" w:hAnsi="Arial" w:cs="Arial"/>
        </w:rPr>
        <w:br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53"/>
        <w:gridCol w:w="929"/>
        <w:gridCol w:w="2175"/>
        <w:gridCol w:w="840"/>
        <w:gridCol w:w="974"/>
      </w:tblGrid>
      <w:tr w:rsidR="006763A9" w:rsidRPr="00DF0783" w14:paraId="067A6E03" w14:textId="77777777" w:rsidTr="006763A9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E098069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Data set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D90466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Region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2E922C0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Time Frame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4E6F0F9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#days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AB7566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#assets</w:t>
            </w:r>
          </w:p>
        </w:tc>
      </w:tr>
      <w:tr w:rsidR="006763A9" w:rsidRPr="00DF0783" w14:paraId="20F23367" w14:textId="77777777" w:rsidTr="006763A9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1DB0C3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DJIA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B71148A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C2DDB8E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14/01/2001 - 14/01-2003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64CC64E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507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A607195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30</w:t>
            </w:r>
          </w:p>
        </w:tc>
      </w:tr>
      <w:tr w:rsidR="006763A9" w:rsidRPr="00DF0783" w14:paraId="670C7AF0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6AABAD5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SP500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ECE2AA2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6467DF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02/01/1998 - 31/01/2003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95B42E5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1276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D22470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25</w:t>
            </w:r>
          </w:p>
        </w:tc>
      </w:tr>
      <w:tr w:rsidR="006763A9" w:rsidRPr="00DF0783" w14:paraId="4C0EFA2D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4D5326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TSE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1FADAB4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CA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FA503F4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04/01/1994 - 31/12/1998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8959C4E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1259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E9A2F2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88</w:t>
            </w:r>
          </w:p>
        </w:tc>
      </w:tr>
      <w:tr w:rsidR="006763A9" w:rsidRPr="00DF0783" w14:paraId="65A5A3BB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5A06D7B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MSCI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694FF6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Global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D178FE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01/04/2006 – 31/03/2010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BF8573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1043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13627E8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24</w:t>
            </w:r>
          </w:p>
        </w:tc>
      </w:tr>
      <w:tr w:rsidR="006763A9" w:rsidRPr="00DF0783" w14:paraId="14154F34" w14:textId="77777777" w:rsidTr="006763A9">
        <w:trPr>
          <w:trHeight w:val="20"/>
          <w:jc w:val="center"/>
        </w:trPr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E871C78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NYSE(O)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05BF1C6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2570C07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03/04-1962 – 31/12/1984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0752CE2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5651</w:t>
            </w:r>
          </w:p>
        </w:tc>
        <w:tc>
          <w:tcPr>
            <w:tcW w:w="0" w:type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A478064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36</w:t>
            </w:r>
          </w:p>
        </w:tc>
      </w:tr>
      <w:tr w:rsidR="006763A9" w:rsidRPr="00DF0783" w14:paraId="5873510E" w14:textId="77777777" w:rsidTr="006763A9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08C38D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NYSE(N)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E6CB7F3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BD9DDCC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01/01/1985 – 30/06/2010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01ECEB9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6431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8ED7376" w14:textId="77777777" w:rsidR="006763A9" w:rsidRPr="00DF0783" w:rsidRDefault="006763A9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23</w:t>
            </w:r>
          </w:p>
        </w:tc>
      </w:tr>
    </w:tbl>
    <w:p w14:paraId="54089D93" w14:textId="77777777" w:rsidR="00515A58" w:rsidRPr="00F567EE" w:rsidRDefault="00515A58" w:rsidP="00E95333">
      <w:pPr>
        <w:spacing w:line="360" w:lineRule="auto"/>
        <w:rPr>
          <w:rFonts w:ascii="Arial" w:hAnsi="Arial" w:cs="Arial"/>
          <w:lang w:val="en-SG"/>
        </w:rPr>
      </w:pPr>
    </w:p>
    <w:p w14:paraId="0FE80057" w14:textId="0FEA6653" w:rsidR="00E95C1A" w:rsidRPr="00F567EE" w:rsidRDefault="00E95C1A" w:rsidP="00BC3125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>In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experiment 1, we </w:t>
      </w:r>
      <w:r w:rsidR="00E65AB0">
        <w:rPr>
          <w:rFonts w:ascii="Arial" w:hAnsi="Arial" w:cs="Arial"/>
        </w:rPr>
        <w:t xml:space="preserve">exploit </w:t>
      </w:r>
      <w:r w:rsidRPr="00F567EE">
        <w:rPr>
          <w:rFonts w:ascii="Arial" w:hAnsi="Arial" w:cs="Arial"/>
        </w:rPr>
        <w:t>the six datasets to draw the plots and below are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two of them.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First plot is the portfolio cumulative wealth of DJIA and second is from MSCI. </w:t>
      </w:r>
      <w:r w:rsidR="00171D05" w:rsidRPr="00F567EE">
        <w:rPr>
          <w:rFonts w:ascii="Arial" w:hAnsi="Arial" w:cs="Arial"/>
        </w:rPr>
        <w:t xml:space="preserve">Obviously, </w:t>
      </w:r>
      <w:r w:rsidRPr="00F567EE">
        <w:rPr>
          <w:rFonts w:ascii="Arial" w:hAnsi="Arial" w:cs="Arial"/>
        </w:rPr>
        <w:t xml:space="preserve">the RMR strategy which is </w:t>
      </w:r>
      <w:r w:rsidR="00552223" w:rsidRPr="00F567EE">
        <w:rPr>
          <w:rFonts w:ascii="Arial" w:hAnsi="Arial" w:cs="Arial"/>
        </w:rPr>
        <w:t xml:space="preserve">the </w:t>
      </w:r>
      <w:r w:rsidRPr="00F567EE">
        <w:rPr>
          <w:rFonts w:ascii="Arial" w:hAnsi="Arial" w:cs="Arial"/>
          <w:b/>
        </w:rPr>
        <w:t>black line</w:t>
      </w:r>
      <w:r w:rsidRPr="00F567EE">
        <w:rPr>
          <w:rFonts w:ascii="Arial" w:hAnsi="Arial" w:cs="Arial"/>
        </w:rPr>
        <w:t xml:space="preserve"> in the plot hovers over</w:t>
      </w:r>
      <w:r w:rsidR="00552223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 xml:space="preserve">other strategies and have good results. The result is identical to </w:t>
      </w:r>
      <w:r w:rsidR="00552223" w:rsidRPr="00F567EE">
        <w:rPr>
          <w:rFonts w:ascii="Arial" w:hAnsi="Arial" w:cs="Arial"/>
        </w:rPr>
        <w:t>our reference paper</w:t>
      </w:r>
      <w:r w:rsidR="00E259D7" w:rsidRPr="00F567EE">
        <w:rPr>
          <w:rFonts w:ascii="Arial" w:hAnsi="Arial" w:cs="Arial"/>
        </w:rPr>
        <w:t>.</w:t>
      </w:r>
    </w:p>
    <w:p w14:paraId="2CC5C08D" w14:textId="465E9A9D" w:rsidR="00D82730" w:rsidRPr="00F567EE" w:rsidRDefault="00FF0227" w:rsidP="00850CB7">
      <w:pPr>
        <w:spacing w:line="360" w:lineRule="auto"/>
        <w:jc w:val="right"/>
        <w:rPr>
          <w:rFonts w:ascii="Arial" w:hAnsi="Arial" w:cs="Arial"/>
        </w:rPr>
      </w:pPr>
      <w:r w:rsidRPr="00F567EE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56CEEB1" wp14:editId="2B282A8A">
            <wp:simplePos x="0" y="0"/>
            <wp:positionH relativeFrom="column">
              <wp:posOffset>-381000</wp:posOffset>
            </wp:positionH>
            <wp:positionV relativeFrom="paragraph">
              <wp:posOffset>28686</wp:posOffset>
            </wp:positionV>
            <wp:extent cx="2997200" cy="17995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177" w:rsidRPr="00F567EE">
        <w:rPr>
          <w:rFonts w:ascii="Arial" w:hAnsi="Arial" w:cs="Arial"/>
          <w:noProof/>
        </w:rPr>
        <w:drawing>
          <wp:inline distT="0" distB="0" distL="0" distR="0" wp14:anchorId="5BDAB9E1" wp14:editId="192DDE06">
            <wp:extent cx="3096711" cy="18000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71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9BD9" w14:textId="4535CACB" w:rsidR="00DE3E33" w:rsidRPr="00F567EE" w:rsidRDefault="00E95C1A" w:rsidP="00BC3125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RMR strategy is promising and reliable PS technique to achieve high return. Compared with the existing mean reversion strategies (PAMR and OLMAR), RMR strategies obtained higher cumulative wealth </w:t>
      </w:r>
      <w:r w:rsidR="00F4262A" w:rsidRPr="00F567EE">
        <w:rPr>
          <w:rFonts w:ascii="Arial" w:hAnsi="Arial" w:cs="Arial"/>
        </w:rPr>
        <w:t>i</w:t>
      </w:r>
      <w:r w:rsidRPr="00F567EE">
        <w:rPr>
          <w:rFonts w:ascii="Arial" w:hAnsi="Arial" w:cs="Arial"/>
        </w:rPr>
        <w:t xml:space="preserve">n the datasets NYSE(O), NYSE(N) and DJA. </w:t>
      </w:r>
      <w:r w:rsidR="009D4306" w:rsidRPr="00F567EE">
        <w:rPr>
          <w:rFonts w:ascii="Arial" w:hAnsi="Arial" w:cs="Arial"/>
        </w:rPr>
        <w:t>T</w:t>
      </w:r>
      <w:r w:rsidRPr="00F567EE">
        <w:rPr>
          <w:rFonts w:ascii="Arial" w:hAnsi="Arial" w:cs="Arial"/>
        </w:rPr>
        <w:t xml:space="preserve">he above two plots with </w:t>
      </w:r>
      <w:r w:rsidRPr="00F567EE">
        <w:rPr>
          <w:rFonts w:ascii="Arial" w:hAnsi="Arial" w:cs="Arial"/>
          <w:b/>
        </w:rPr>
        <w:t>orange line</w:t>
      </w:r>
      <w:r w:rsidRPr="00F567EE">
        <w:rPr>
          <w:rFonts w:ascii="Arial" w:hAnsi="Arial" w:cs="Arial"/>
        </w:rPr>
        <w:t xml:space="preserve"> indicate that </w:t>
      </w:r>
      <w:r w:rsidR="00766E6E" w:rsidRPr="00BD25E0">
        <w:rPr>
          <w:rFonts w:ascii="Arial" w:hAnsi="Arial" w:cs="Arial"/>
          <w:b/>
        </w:rPr>
        <w:t>ARIMA</w:t>
      </w:r>
      <w:r w:rsidR="007A7E7D" w:rsidRPr="00F567EE">
        <w:rPr>
          <w:rFonts w:ascii="Arial" w:hAnsi="Arial" w:cs="Arial"/>
        </w:rPr>
        <w:t xml:space="preserve"> </w:t>
      </w:r>
      <w:r w:rsidRPr="00F567EE">
        <w:rPr>
          <w:rFonts w:ascii="Arial" w:hAnsi="Arial" w:cs="Arial"/>
        </w:rPr>
        <w:t>works well.</w:t>
      </w:r>
    </w:p>
    <w:p w14:paraId="5DDC2670" w14:textId="28128734" w:rsidR="00DE3E33" w:rsidRPr="00F567EE" w:rsidRDefault="00D30BD7" w:rsidP="00BC3125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F567E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Experiment 2</w:t>
      </w:r>
    </w:p>
    <w:p w14:paraId="20A650E6" w14:textId="67695BE7" w:rsidR="008C151E" w:rsidRPr="00F567EE" w:rsidRDefault="00BC4959" w:rsidP="00BC3125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>The experiment 2 is to calculate performance of these strategies based on the data we collect</w:t>
      </w:r>
      <w:r w:rsidR="00552223" w:rsidRPr="00F567EE">
        <w:rPr>
          <w:rFonts w:ascii="Arial" w:hAnsi="Arial" w:cs="Arial"/>
        </w:rPr>
        <w:t>ed</w:t>
      </w:r>
      <w:r w:rsidRPr="00F567EE">
        <w:rPr>
          <w:rFonts w:ascii="Arial" w:hAnsi="Arial" w:cs="Arial"/>
        </w:rPr>
        <w:t xml:space="preserve"> and </w:t>
      </w:r>
      <w:r w:rsidR="005F2A91" w:rsidRPr="00F567EE">
        <w:rPr>
          <w:rFonts w:ascii="Arial" w:hAnsi="Arial" w:cs="Arial"/>
        </w:rPr>
        <w:t>innovations</w:t>
      </w:r>
      <w:r w:rsidR="00744E11" w:rsidRPr="00F567EE">
        <w:rPr>
          <w:rFonts w:ascii="Arial" w:hAnsi="Arial" w:cs="Arial"/>
        </w:rPr>
        <w:t>.</w:t>
      </w:r>
      <w:r w:rsidR="008C151E" w:rsidRPr="00F567EE">
        <w:rPr>
          <w:rFonts w:ascii="Arial" w:hAnsi="Arial" w:cs="Arial"/>
        </w:rPr>
        <w:t xml:space="preserve"> </w:t>
      </w:r>
      <w:r w:rsidR="007B0A16" w:rsidRPr="00F567EE">
        <w:rPr>
          <w:rFonts w:ascii="Arial" w:hAnsi="Arial" w:cs="Arial"/>
        </w:rPr>
        <w:t xml:space="preserve">Compared to the dataset used in </w:t>
      </w:r>
      <w:r w:rsidR="00F4262A" w:rsidRPr="00F567EE">
        <w:rPr>
          <w:rFonts w:ascii="Arial" w:hAnsi="Arial" w:cs="Arial"/>
        </w:rPr>
        <w:t>our reference</w:t>
      </w:r>
      <w:r w:rsidR="007B0A16" w:rsidRPr="00F567EE">
        <w:rPr>
          <w:rFonts w:ascii="Arial" w:hAnsi="Arial" w:cs="Arial"/>
        </w:rPr>
        <w:t xml:space="preserve"> paper, our selection criterion of data is more </w:t>
      </w:r>
      <w:r w:rsidR="00E65AB0">
        <w:rPr>
          <w:rFonts w:ascii="Arial" w:hAnsi="Arial" w:cs="Arial"/>
        </w:rPr>
        <w:t>meaningful.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09"/>
        <w:gridCol w:w="929"/>
        <w:gridCol w:w="2166"/>
        <w:gridCol w:w="840"/>
        <w:gridCol w:w="974"/>
      </w:tblGrid>
      <w:tr w:rsidR="0006077E" w:rsidRPr="00DF0783" w14:paraId="53392B38" w14:textId="77777777" w:rsidTr="005E3E81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EFB5F95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Data set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C8EAA14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Region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81F77AA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Time Frame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A3E89A6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#days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C339DCA" w14:textId="77777777" w:rsidR="008C151E" w:rsidRPr="00DF0783" w:rsidRDefault="008C151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#assets</w:t>
            </w:r>
          </w:p>
        </w:tc>
      </w:tr>
      <w:tr w:rsidR="0006077E" w:rsidRPr="00DF0783" w14:paraId="49F42BDC" w14:textId="77777777" w:rsidTr="003A7CBE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33BDF34" w14:textId="485ADAD2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BE500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AEEC241" w14:textId="16E6946E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UK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49F14D2" w14:textId="6DBD6D50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09/01/1995 - 01/01-2018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5EEBAFF" w14:textId="7B1E0C37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5993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288821C" w14:textId="63061657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435</w:t>
            </w:r>
          </w:p>
        </w:tc>
      </w:tr>
      <w:tr w:rsidR="0006077E" w:rsidRPr="00DF0783" w14:paraId="48BA7EC9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7437FE6" w14:textId="73E63C74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IBOV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38E7764" w14:textId="33C10EBD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BR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B871330" w14:textId="2D73891E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04/01/1995 - 28/12/2017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07F80CCE" w14:textId="3647CE7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20FF1C2" w14:textId="0461A678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56</w:t>
            </w:r>
          </w:p>
        </w:tc>
      </w:tr>
      <w:tr w:rsidR="0006077E" w:rsidRPr="00DF0783" w14:paraId="749A7C6E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59EC0A8" w14:textId="680ECEB0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lastRenderedPageBreak/>
              <w:t>NDX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651CC7E" w14:textId="223F2CC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2B1EC0FC" w14:textId="52402497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04/01/1995 – 29/12/2017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5DE5AC3" w14:textId="046DA77B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4E4CD52A" w14:textId="1B2ACE10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85</w:t>
            </w:r>
          </w:p>
        </w:tc>
      </w:tr>
      <w:tr w:rsidR="0006077E" w:rsidRPr="00DF0783" w14:paraId="34077422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65A46F6F" w14:textId="515A14C2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NKY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053EFAE" w14:textId="7D7AB4D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JP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F1ED7CD" w14:textId="47993C85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04/01/1995 – 29/12/2017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D49BB66" w14:textId="705BB34C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50A70F6C" w14:textId="057C91CE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213</w:t>
            </w:r>
          </w:p>
        </w:tc>
      </w:tr>
      <w:tr w:rsidR="0006077E" w:rsidRPr="00DF0783" w14:paraId="5534B961" w14:textId="77777777" w:rsidTr="003A7CBE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1CFF0449" w14:textId="66655261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TWSE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E542661" w14:textId="68D16726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TW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7D514A79" w14:textId="70800388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06/01/1995 – 29/12/2017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2A3123F" w14:textId="7E0AAE59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5992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97" w:type="dxa"/>
              <w:left w:w="193" w:type="dxa"/>
              <w:bottom w:w="97" w:type="dxa"/>
              <w:right w:w="193" w:type="dxa"/>
            </w:tcMar>
            <w:hideMark/>
          </w:tcPr>
          <w:p w14:paraId="34FFD254" w14:textId="0926A04F" w:rsidR="0006077E" w:rsidRPr="00DF0783" w:rsidRDefault="0006077E" w:rsidP="00DF0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0783">
              <w:rPr>
                <w:rFonts w:ascii="Arial" w:hAnsi="Arial" w:cs="Arial"/>
                <w:color w:val="000000" w:themeColor="text1"/>
                <w:kern w:val="24"/>
                <w:sz w:val="16"/>
                <w:szCs w:val="16"/>
              </w:rPr>
              <w:t>733</w:t>
            </w:r>
          </w:p>
        </w:tc>
      </w:tr>
    </w:tbl>
    <w:p w14:paraId="4B73BC73" w14:textId="4EB252CB" w:rsidR="007B0A16" w:rsidRPr="00F567EE" w:rsidRDefault="007B0A16" w:rsidP="00664D80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 xml:space="preserve">In experiment 2, we select 5 different market indices from all over the world, including Japan, Taiwan, UK and Brazil. These indices are </w:t>
      </w:r>
      <w:r w:rsidR="00F4262A" w:rsidRPr="00F567EE">
        <w:rPr>
          <w:rFonts w:ascii="Arial" w:hAnsi="Arial" w:cs="Arial"/>
        </w:rPr>
        <w:t>influential</w:t>
      </w:r>
      <w:r w:rsidRPr="00F567EE">
        <w:rPr>
          <w:rFonts w:ascii="Arial" w:hAnsi="Arial" w:cs="Arial"/>
        </w:rPr>
        <w:t xml:space="preserve"> in </w:t>
      </w:r>
      <w:r w:rsidR="006440A4">
        <w:rPr>
          <w:rFonts w:ascii="Arial" w:hAnsi="Arial" w:cs="Arial"/>
        </w:rPr>
        <w:t xml:space="preserve">its </w:t>
      </w:r>
      <w:r w:rsidR="00F4262A" w:rsidRPr="00F567EE">
        <w:rPr>
          <w:rFonts w:ascii="Arial" w:hAnsi="Arial" w:cs="Arial"/>
        </w:rPr>
        <w:t xml:space="preserve">respective </w:t>
      </w:r>
      <w:r w:rsidRPr="00F567EE">
        <w:rPr>
          <w:rFonts w:ascii="Arial" w:hAnsi="Arial" w:cs="Arial"/>
        </w:rPr>
        <w:t>continents. In our experiment 2, we divide</w:t>
      </w:r>
      <w:r w:rsidR="00F4262A" w:rsidRPr="00F567EE">
        <w:rPr>
          <w:rFonts w:ascii="Arial" w:hAnsi="Arial" w:cs="Arial"/>
        </w:rPr>
        <w:t>d</w:t>
      </w:r>
      <w:r w:rsidRPr="00F567EE">
        <w:rPr>
          <w:rFonts w:ascii="Arial" w:hAnsi="Arial" w:cs="Arial"/>
        </w:rPr>
        <w:t xml:space="preserve"> the whole period into four, covering 1995 dot com bubble and 2007-2008 financial crisis. The aim of this kind of period segmentation is to test the performances of different portfolio strategies in both </w:t>
      </w:r>
      <w:r w:rsidR="00190215" w:rsidRPr="00F567EE">
        <w:rPr>
          <w:rFonts w:ascii="Arial" w:hAnsi="Arial" w:cs="Arial"/>
        </w:rPr>
        <w:t>down</w:t>
      </w:r>
      <w:r w:rsidR="00595C58" w:rsidRPr="00F567EE">
        <w:rPr>
          <w:rFonts w:ascii="Arial" w:hAnsi="Arial" w:cs="Arial"/>
        </w:rPr>
        <w:t>trend</w:t>
      </w:r>
      <w:r w:rsidRPr="00F567EE">
        <w:rPr>
          <w:rFonts w:ascii="Arial" w:hAnsi="Arial" w:cs="Arial"/>
        </w:rPr>
        <w:t xml:space="preserve"> </w:t>
      </w:r>
      <w:r w:rsidR="008205AC" w:rsidRPr="00F567EE">
        <w:rPr>
          <w:rFonts w:ascii="Arial" w:hAnsi="Arial" w:cs="Arial"/>
        </w:rPr>
        <w:t>and</w:t>
      </w:r>
      <w:r w:rsidRPr="00F567EE">
        <w:rPr>
          <w:rFonts w:ascii="Arial" w:hAnsi="Arial" w:cs="Arial"/>
        </w:rPr>
        <w:t xml:space="preserve"> steady economic environment. </w:t>
      </w:r>
    </w:p>
    <w:p w14:paraId="2451BFA6" w14:textId="7DBD7370" w:rsidR="00975089" w:rsidRPr="00F567EE" w:rsidRDefault="00DE5EBD" w:rsidP="00850CB7">
      <w:pPr>
        <w:spacing w:line="360" w:lineRule="auto"/>
        <w:jc w:val="right"/>
        <w:rPr>
          <w:rFonts w:ascii="Arial" w:hAnsi="Arial" w:cs="Arial"/>
        </w:rPr>
      </w:pPr>
      <w:r w:rsidRPr="00F567EE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4F10CC3" wp14:editId="4499381C">
            <wp:simplePos x="0" y="0"/>
            <wp:positionH relativeFrom="column">
              <wp:posOffset>-125017</wp:posOffset>
            </wp:positionH>
            <wp:positionV relativeFrom="paragraph">
              <wp:posOffset>43893</wp:posOffset>
            </wp:positionV>
            <wp:extent cx="2881877" cy="1702896"/>
            <wp:effectExtent l="0" t="0" r="0" b="0"/>
            <wp:wrapNone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2AB355E-486A-48F2-867C-B1A0F3EC72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2AB355E-486A-48F2-867C-B1A0F3EC72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877" cy="1702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7EE">
        <w:rPr>
          <w:rFonts w:ascii="Arial" w:hAnsi="Arial" w:cs="Arial"/>
          <w:noProof/>
        </w:rPr>
        <w:drawing>
          <wp:inline distT="0" distB="0" distL="0" distR="0" wp14:anchorId="30B02D95" wp14:editId="34CEE789">
            <wp:extent cx="3028930" cy="1800000"/>
            <wp:effectExtent l="0" t="0" r="635" b="0"/>
            <wp:docPr id="1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0A7687D-E865-4EB0-951E-96B63BF7DD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30A7687D-E865-4EB0-951E-96B63BF7DD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3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6065" w14:textId="6A215EA2" w:rsidR="006512C9" w:rsidRPr="00F567EE" w:rsidRDefault="00A802E3" w:rsidP="00664D80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6C7A9AE" wp14:editId="3143EA3A">
            <wp:simplePos x="0" y="0"/>
            <wp:positionH relativeFrom="column">
              <wp:posOffset>2924543</wp:posOffset>
            </wp:positionH>
            <wp:positionV relativeFrom="paragraph">
              <wp:posOffset>1522908</wp:posOffset>
            </wp:positionV>
            <wp:extent cx="3059430" cy="1799590"/>
            <wp:effectExtent l="0" t="0" r="7620" b="0"/>
            <wp:wrapNone/>
            <wp:docPr id="1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2A7F6A9-ABF0-45E7-8C97-5F32071792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2A7F6A9-ABF0-45E7-8C97-5F32071792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7EE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1FE7120" wp14:editId="1386BFC5">
            <wp:simplePos x="0" y="0"/>
            <wp:positionH relativeFrom="column">
              <wp:posOffset>-124493</wp:posOffset>
            </wp:positionH>
            <wp:positionV relativeFrom="paragraph">
              <wp:posOffset>1510701</wp:posOffset>
            </wp:positionV>
            <wp:extent cx="3084195" cy="1799590"/>
            <wp:effectExtent l="0" t="0" r="1905" b="0"/>
            <wp:wrapNone/>
            <wp:docPr id="1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1A3906F-97BD-446F-8A82-20EA5803C2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1A3906F-97BD-446F-8A82-20EA5803C2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32B" w:rsidRPr="00F567EE">
        <w:rPr>
          <w:rFonts w:ascii="Arial" w:hAnsi="Arial" w:cs="Arial"/>
          <w:lang w:val="en-US" w:eastAsia="zh-CN"/>
        </w:rPr>
        <w:t>W</w:t>
      </w:r>
      <w:r w:rsidR="00975089" w:rsidRPr="00F567EE">
        <w:rPr>
          <w:rFonts w:ascii="Arial" w:hAnsi="Arial" w:cs="Arial"/>
          <w:lang w:val="en-US" w:eastAsia="zh-CN"/>
        </w:rPr>
        <w:t xml:space="preserve">e find that RMR did </w:t>
      </w:r>
      <w:r w:rsidR="002F4CEA" w:rsidRPr="00F567EE">
        <w:rPr>
          <w:rFonts w:ascii="Arial" w:hAnsi="Arial" w:cs="Arial"/>
          <w:lang w:val="en-US" w:eastAsia="zh-CN"/>
        </w:rPr>
        <w:t>well</w:t>
      </w:r>
      <w:r w:rsidR="00975089" w:rsidRPr="00F567EE">
        <w:rPr>
          <w:rFonts w:ascii="Arial" w:hAnsi="Arial" w:cs="Arial"/>
          <w:lang w:val="en-US" w:eastAsia="zh-CN"/>
        </w:rPr>
        <w:t xml:space="preserve"> in the total wealth of IBOV-p1, BE500-p1 and NDX-p1</w:t>
      </w:r>
      <w:r w:rsidR="00895C6F" w:rsidRPr="00F567EE">
        <w:rPr>
          <w:rFonts w:ascii="Arial" w:hAnsi="Arial" w:cs="Arial"/>
          <w:lang w:val="en-US" w:eastAsia="zh-CN"/>
        </w:rPr>
        <w:t xml:space="preserve"> </w:t>
      </w:r>
      <w:r w:rsidR="007B0A28" w:rsidRPr="00F567EE">
        <w:rPr>
          <w:rFonts w:ascii="Arial" w:hAnsi="Arial" w:cs="Arial"/>
          <w:lang w:val="en-US" w:eastAsia="zh-CN"/>
        </w:rPr>
        <w:t>under</w:t>
      </w:r>
      <w:r w:rsidR="00895C6F" w:rsidRPr="00F567EE">
        <w:rPr>
          <w:rFonts w:ascii="Arial" w:hAnsi="Arial" w:cs="Arial"/>
          <w:lang w:val="en-US" w:eastAsia="zh-CN"/>
        </w:rPr>
        <w:t xml:space="preserve"> steady economic environment</w:t>
      </w:r>
      <w:r w:rsidR="00975089" w:rsidRPr="00F567EE">
        <w:rPr>
          <w:rFonts w:ascii="Arial" w:hAnsi="Arial" w:cs="Arial"/>
          <w:lang w:val="en-US" w:eastAsia="zh-CN"/>
        </w:rPr>
        <w:t>. However, there are some exceptions.</w:t>
      </w:r>
      <w:r w:rsidR="00DD4DFB" w:rsidRPr="00F567EE">
        <w:rPr>
          <w:rFonts w:ascii="Arial" w:hAnsi="Arial" w:cs="Arial"/>
        </w:rPr>
        <w:t xml:space="preserve"> </w:t>
      </w:r>
      <w:r w:rsidR="007B0A16" w:rsidRPr="00F567EE">
        <w:rPr>
          <w:rFonts w:ascii="Arial" w:hAnsi="Arial" w:cs="Arial"/>
        </w:rPr>
        <w:t>The performances of mean-reversion strategies are not so good in financial crisis in the markets except North Americ</w:t>
      </w:r>
      <w:r w:rsidR="00552223" w:rsidRPr="00F567EE">
        <w:rPr>
          <w:rFonts w:ascii="Arial" w:hAnsi="Arial" w:cs="Arial"/>
        </w:rPr>
        <w:t>a</w:t>
      </w:r>
      <w:r w:rsidR="007B0A16" w:rsidRPr="00F567EE">
        <w:rPr>
          <w:rFonts w:ascii="Arial" w:hAnsi="Arial" w:cs="Arial"/>
        </w:rPr>
        <w:t xml:space="preserve"> one. In the graph of BE500 Period 3, we can see that they are beaten by best strategy which are hindsight using future data. In other words, every </w:t>
      </w:r>
      <w:r w:rsidR="00552223" w:rsidRPr="00F567EE">
        <w:rPr>
          <w:rFonts w:ascii="Arial" w:hAnsi="Arial" w:cs="Arial"/>
        </w:rPr>
        <w:t xml:space="preserve">feasible </w:t>
      </w:r>
      <w:r w:rsidR="007B0A16" w:rsidRPr="00F567EE">
        <w:rPr>
          <w:rFonts w:ascii="Arial" w:hAnsi="Arial" w:cs="Arial"/>
        </w:rPr>
        <w:t xml:space="preserve">strategy will fail when crisis comes. </w:t>
      </w:r>
      <w:r w:rsidR="001F266A" w:rsidRPr="00F567EE">
        <w:rPr>
          <w:rFonts w:ascii="Arial" w:hAnsi="Arial" w:cs="Arial"/>
        </w:rPr>
        <w:t xml:space="preserve"> </w:t>
      </w:r>
    </w:p>
    <w:p w14:paraId="368932BD" w14:textId="6B2B4C92" w:rsidR="006512C9" w:rsidRPr="00F567EE" w:rsidRDefault="006512C9" w:rsidP="00E95333">
      <w:pPr>
        <w:spacing w:line="360" w:lineRule="auto"/>
        <w:rPr>
          <w:rFonts w:ascii="Arial" w:hAnsi="Arial" w:cs="Arial"/>
        </w:rPr>
      </w:pPr>
    </w:p>
    <w:p w14:paraId="16BA34FD" w14:textId="6056132E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1D0D1D02" w14:textId="1B1EA228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013FA201" w14:textId="05448C77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284F5B5B" w14:textId="7380BE37" w:rsidR="00127A6B" w:rsidRPr="00F567EE" w:rsidRDefault="00127A6B" w:rsidP="00E95333">
      <w:pPr>
        <w:spacing w:line="360" w:lineRule="auto"/>
        <w:rPr>
          <w:rFonts w:ascii="Arial" w:hAnsi="Arial" w:cs="Arial"/>
        </w:rPr>
      </w:pPr>
    </w:p>
    <w:p w14:paraId="1F43CEE5" w14:textId="77777777" w:rsidR="00FA26C9" w:rsidRPr="00F567EE" w:rsidRDefault="00FA26C9" w:rsidP="00E95333">
      <w:pPr>
        <w:spacing w:line="360" w:lineRule="auto"/>
        <w:rPr>
          <w:rFonts w:ascii="Arial" w:hAnsi="Arial" w:cs="Arial"/>
        </w:rPr>
      </w:pPr>
    </w:p>
    <w:p w14:paraId="7145806D" w14:textId="77777777" w:rsidR="00A802E3" w:rsidRPr="00F567EE" w:rsidRDefault="00A802E3" w:rsidP="00E95333">
      <w:pPr>
        <w:spacing w:line="360" w:lineRule="auto"/>
        <w:rPr>
          <w:rFonts w:ascii="Arial" w:hAnsi="Arial" w:cs="Arial"/>
        </w:rPr>
      </w:pPr>
    </w:p>
    <w:p w14:paraId="3FF4AA8A" w14:textId="64C6659F" w:rsidR="007B0A16" w:rsidRPr="00F567EE" w:rsidRDefault="007B0A16" w:rsidP="00B5493B">
      <w:pPr>
        <w:spacing w:line="360" w:lineRule="auto"/>
        <w:ind w:firstLine="720"/>
        <w:rPr>
          <w:rFonts w:ascii="Arial" w:hAnsi="Arial" w:cs="Arial"/>
        </w:rPr>
      </w:pPr>
      <w:r w:rsidRPr="00F567EE">
        <w:rPr>
          <w:rFonts w:ascii="Arial" w:hAnsi="Arial" w:cs="Arial"/>
        </w:rPr>
        <w:t>Another exception is the scenario of emerging market</w:t>
      </w:r>
      <w:r w:rsidR="00552223" w:rsidRPr="00F567EE">
        <w:rPr>
          <w:rFonts w:ascii="Arial" w:hAnsi="Arial" w:cs="Arial"/>
        </w:rPr>
        <w:t xml:space="preserve"> which doesn’t have </w:t>
      </w:r>
      <w:r w:rsidRPr="00F567EE">
        <w:rPr>
          <w:rFonts w:ascii="Arial" w:hAnsi="Arial" w:cs="Arial"/>
        </w:rPr>
        <w:t>a complete security market system. From the picture of strategy performances in Brazilian market (IBOV), mean-reversion strategies were once again beaten by best strategy. The terminal wealth is low in around 2000 and climbs slowly in next 4 years. However, after 2005 Brazilian security market regulation reform, people</w:t>
      </w:r>
      <w:r w:rsidR="00DC55CA" w:rsidRPr="00F567EE">
        <w:rPr>
          <w:rFonts w:ascii="Arial" w:hAnsi="Arial" w:cs="Arial"/>
        </w:rPr>
        <w:t xml:space="preserve">’s behaviour </w:t>
      </w:r>
      <w:r w:rsidR="00DC55CA" w:rsidRPr="00F567EE">
        <w:rPr>
          <w:rFonts w:ascii="Arial" w:hAnsi="Arial" w:cs="Arial"/>
        </w:rPr>
        <w:lastRenderedPageBreak/>
        <w:t xml:space="preserve">regarding </w:t>
      </w:r>
      <w:r w:rsidRPr="00F567EE">
        <w:rPr>
          <w:rFonts w:ascii="Arial" w:hAnsi="Arial" w:cs="Arial"/>
        </w:rPr>
        <w:t xml:space="preserve">Brazilian stock market </w:t>
      </w:r>
      <w:r w:rsidR="00DC55CA" w:rsidRPr="00F567EE">
        <w:rPr>
          <w:rFonts w:ascii="Arial" w:hAnsi="Arial" w:cs="Arial"/>
        </w:rPr>
        <w:t xml:space="preserve">changed </w:t>
      </w:r>
      <w:r w:rsidRPr="00F567EE">
        <w:rPr>
          <w:rFonts w:ascii="Arial" w:hAnsi="Arial" w:cs="Arial"/>
        </w:rPr>
        <w:t>and the performances of mean-reversion strategies started to get better. To sum</w:t>
      </w:r>
      <w:r w:rsidR="006440A4">
        <w:rPr>
          <w:rFonts w:ascii="Arial" w:hAnsi="Arial" w:cs="Arial"/>
        </w:rPr>
        <w:t xml:space="preserve"> up, incomplete security market </w:t>
      </w:r>
      <w:r w:rsidRPr="00F567EE">
        <w:rPr>
          <w:rFonts w:ascii="Arial" w:hAnsi="Arial" w:cs="Arial"/>
        </w:rPr>
        <w:t>does affect the performances of mean-reversion strategies.</w:t>
      </w:r>
    </w:p>
    <w:tbl>
      <w:tblPr>
        <w:tblpPr w:leftFromText="180" w:rightFromText="180" w:vertAnchor="text" w:horzAnchor="page" w:tblpX="6387" w:tblpY="569"/>
        <w:tblW w:w="3254" w:type="dxa"/>
        <w:tblLook w:val="04A0" w:firstRow="1" w:lastRow="0" w:firstColumn="1" w:lastColumn="0" w:noHBand="0" w:noVBand="1"/>
      </w:tblPr>
      <w:tblGrid>
        <w:gridCol w:w="1262"/>
        <w:gridCol w:w="1992"/>
      </w:tblGrid>
      <w:tr w:rsidR="00705551" w:rsidRPr="00705551" w14:paraId="625F82CE" w14:textId="77777777" w:rsidTr="00705551">
        <w:trPr>
          <w:trHeight w:val="226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5546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BE500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3711" w14:textId="50173422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BD25E0">
              <w:rPr>
                <w:rFonts w:ascii="Arial" w:hAnsi="Arial" w:cs="Arial"/>
                <w:color w:val="000000"/>
              </w:rPr>
              <w:t>Sharpe</w:t>
            </w:r>
            <w:r w:rsidRPr="00705551">
              <w:rPr>
                <w:rFonts w:ascii="Arial" w:hAnsi="Arial" w:cs="Arial"/>
                <w:color w:val="000000"/>
              </w:rPr>
              <w:t xml:space="preserve"> ratio</w:t>
            </w:r>
          </w:p>
        </w:tc>
      </w:tr>
      <w:tr w:rsidR="00705551" w:rsidRPr="00705551" w14:paraId="3B928C20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0DCE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BEST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39B4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1.58071075</w:t>
            </w:r>
          </w:p>
        </w:tc>
      </w:tr>
      <w:tr w:rsidR="00705551" w:rsidRPr="00705551" w14:paraId="3299474D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8A62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OLMAR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9482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0.42439661</w:t>
            </w:r>
          </w:p>
        </w:tc>
      </w:tr>
      <w:tr w:rsidR="00705551" w:rsidRPr="00705551" w14:paraId="194C69EC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10D7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PAMR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E6F6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-0.0574036</w:t>
            </w:r>
          </w:p>
        </w:tc>
      </w:tr>
      <w:tr w:rsidR="00705551" w:rsidRPr="00705551" w14:paraId="417C80FE" w14:textId="77777777" w:rsidTr="00705551">
        <w:trPr>
          <w:trHeight w:val="22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548F" w14:textId="77777777" w:rsidR="00705551" w:rsidRPr="00705551" w:rsidRDefault="00705551" w:rsidP="00705551">
            <w:pPr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RMR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B2EA" w14:textId="77777777" w:rsidR="00705551" w:rsidRPr="00705551" w:rsidRDefault="00705551" w:rsidP="00705551">
            <w:pPr>
              <w:jc w:val="right"/>
              <w:rPr>
                <w:rFonts w:ascii="Arial" w:hAnsi="Arial" w:cs="Arial"/>
                <w:color w:val="000000"/>
              </w:rPr>
            </w:pPr>
            <w:r w:rsidRPr="00705551">
              <w:rPr>
                <w:rFonts w:ascii="Arial" w:hAnsi="Arial" w:cs="Arial"/>
                <w:color w:val="000000"/>
              </w:rPr>
              <w:t>0.36451735</w:t>
            </w:r>
          </w:p>
        </w:tc>
      </w:tr>
    </w:tbl>
    <w:p w14:paraId="6138D628" w14:textId="5E8D033A" w:rsidR="0001306E" w:rsidRPr="00F567EE" w:rsidRDefault="00DC55CA" w:rsidP="00705551">
      <w:pPr>
        <w:spacing w:line="360" w:lineRule="auto"/>
        <w:rPr>
          <w:rFonts w:ascii="Arial" w:hAnsi="Arial" w:cs="Arial"/>
        </w:rPr>
      </w:pPr>
      <w:r w:rsidRPr="00F567EE">
        <w:rPr>
          <w:rFonts w:ascii="Arial" w:hAnsi="Arial" w:cs="Arial"/>
          <w:noProof/>
        </w:rPr>
        <w:t xml:space="preserve"> </w:t>
      </w:r>
      <w:r w:rsidR="00736DC0" w:rsidRPr="00F567EE">
        <w:rPr>
          <w:rFonts w:ascii="Arial" w:hAnsi="Arial" w:cs="Arial"/>
          <w:noProof/>
        </w:rPr>
        <w:drawing>
          <wp:inline distT="0" distB="0" distL="114300" distR="114300" wp14:anchorId="4898C7E2" wp14:editId="172BD8F2">
            <wp:extent cx="2640787" cy="1446085"/>
            <wp:effectExtent l="0" t="0" r="1270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201" cy="14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59BD" w14:textId="48CF9A95" w:rsidR="000428E9" w:rsidRPr="00F567EE" w:rsidRDefault="00705551" w:rsidP="00F5503A">
      <w:pPr>
        <w:spacing w:line="360" w:lineRule="auto"/>
        <w:ind w:firstLine="720"/>
        <w:rPr>
          <w:rFonts w:ascii="Arial" w:hAnsi="Arial" w:cs="Arial"/>
          <w:lang w:val="en-US" w:eastAsia="zh-CN"/>
        </w:rPr>
      </w:pPr>
      <w:r w:rsidRPr="00F567EE">
        <w:rPr>
          <w:rFonts w:ascii="Arial" w:hAnsi="Arial" w:cs="Arial"/>
          <w:lang w:val="en-US" w:eastAsia="zh-CN"/>
        </w:rPr>
        <w:t xml:space="preserve">Another improvement </w:t>
      </w:r>
      <w:r w:rsidR="00736DC0" w:rsidRPr="00F567EE">
        <w:rPr>
          <w:rFonts w:ascii="Arial" w:hAnsi="Arial" w:cs="Arial"/>
          <w:lang w:val="en-US" w:eastAsia="zh-CN"/>
        </w:rPr>
        <w:t xml:space="preserve">is adding </w:t>
      </w:r>
      <w:r w:rsidR="00480A21" w:rsidRPr="00F567EE">
        <w:rPr>
          <w:rFonts w:ascii="Arial" w:hAnsi="Arial" w:cs="Arial"/>
          <w:lang w:val="en-US" w:eastAsia="zh-CN"/>
        </w:rPr>
        <w:t>transaction</w:t>
      </w:r>
      <w:r w:rsidR="00736DC0" w:rsidRPr="00F567EE">
        <w:rPr>
          <w:rFonts w:ascii="Arial" w:hAnsi="Arial" w:cs="Arial"/>
          <w:lang w:val="en-US" w:eastAsia="zh-CN"/>
        </w:rPr>
        <w:t xml:space="preserve"> cost </w:t>
      </w:r>
      <w:r w:rsidRPr="00F567EE">
        <w:rPr>
          <w:rFonts w:ascii="Arial" w:hAnsi="Arial" w:cs="Arial"/>
          <w:lang w:val="en-US" w:eastAsia="zh-CN"/>
        </w:rPr>
        <w:t xml:space="preserve">when </w:t>
      </w:r>
      <w:r w:rsidR="00736DC0" w:rsidRPr="00F567EE">
        <w:rPr>
          <w:rFonts w:ascii="Arial" w:hAnsi="Arial" w:cs="Arial"/>
          <w:lang w:val="en-US" w:eastAsia="zh-CN"/>
        </w:rPr>
        <w:t xml:space="preserve">analyzing performance of each strategy. We realize that </w:t>
      </w:r>
      <w:r w:rsidR="008C5EF5" w:rsidRPr="00F567EE">
        <w:rPr>
          <w:rFonts w:ascii="Arial" w:hAnsi="Arial" w:cs="Arial"/>
          <w:lang w:val="en-US" w:eastAsia="zh-CN"/>
        </w:rPr>
        <w:t>TC has an influence on the RMR</w:t>
      </w:r>
      <w:r w:rsidR="00736DC0" w:rsidRPr="00F567EE">
        <w:rPr>
          <w:rFonts w:ascii="Arial" w:hAnsi="Arial" w:cs="Arial"/>
          <w:lang w:val="en-US" w:eastAsia="zh-CN"/>
        </w:rPr>
        <w:t>.</w:t>
      </w:r>
      <w:r w:rsidR="0034049C" w:rsidRPr="00F567EE">
        <w:rPr>
          <w:rFonts w:ascii="Arial" w:hAnsi="Arial" w:cs="Arial"/>
          <w:lang w:val="en-US" w:eastAsia="zh-CN"/>
        </w:rPr>
        <w:t xml:space="preserve"> </w:t>
      </w:r>
      <w:r w:rsidRPr="00F567EE">
        <w:rPr>
          <w:rFonts w:ascii="Arial" w:hAnsi="Arial" w:cs="Arial"/>
          <w:lang w:val="en-US" w:eastAsia="zh-CN"/>
        </w:rPr>
        <w:t xml:space="preserve">Following is without TC. </w:t>
      </w:r>
      <w:r w:rsidR="00AF673B" w:rsidRPr="00F567EE">
        <w:rPr>
          <w:rFonts w:ascii="Arial" w:hAnsi="Arial" w:cs="Arial"/>
          <w:lang w:val="en-US" w:eastAsia="zh-CN"/>
        </w:rPr>
        <w:t xml:space="preserve">Except for the visible plot, we also </w:t>
      </w:r>
      <w:r w:rsidR="00224CBC" w:rsidRPr="00F567EE">
        <w:rPr>
          <w:rFonts w:ascii="Arial" w:hAnsi="Arial" w:cs="Arial"/>
          <w:lang w:val="en-US" w:eastAsia="zh-CN"/>
        </w:rPr>
        <w:t>c</w:t>
      </w:r>
      <w:r w:rsidR="00A642CF" w:rsidRPr="00F567EE">
        <w:rPr>
          <w:rFonts w:ascii="Arial" w:hAnsi="Arial" w:cs="Arial"/>
          <w:lang w:val="en-US" w:eastAsia="zh-CN"/>
        </w:rPr>
        <w:t>onside</w:t>
      </w:r>
      <w:r w:rsidR="00224CBC" w:rsidRPr="00F567EE">
        <w:rPr>
          <w:rFonts w:ascii="Arial" w:hAnsi="Arial" w:cs="Arial"/>
          <w:lang w:val="en-US" w:eastAsia="zh-CN"/>
        </w:rPr>
        <w:t>r</w:t>
      </w:r>
      <w:r w:rsidR="00A642CF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APY</w:t>
      </w:r>
      <w:r w:rsidR="0068196F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(annualized percentage yield), WT</w:t>
      </w:r>
      <w:r w:rsidR="0068196F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(winning ratio), Sharpe ratio, MDD</w:t>
      </w:r>
      <w:r w:rsidR="00D94440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(maximum drawdown) and CR</w:t>
      </w:r>
      <w:r w:rsidR="000F5FD7" w:rsidRPr="00F567EE">
        <w:rPr>
          <w:rFonts w:ascii="Arial" w:hAnsi="Arial" w:cs="Arial"/>
          <w:lang w:val="en-US" w:eastAsia="zh-CN"/>
        </w:rPr>
        <w:t xml:space="preserve"> </w:t>
      </w:r>
      <w:r w:rsidR="00B11429" w:rsidRPr="00F567EE">
        <w:rPr>
          <w:rFonts w:ascii="Arial" w:hAnsi="Arial" w:cs="Arial"/>
          <w:lang w:val="en-US" w:eastAsia="zh-CN"/>
        </w:rPr>
        <w:t>(Calmar ratio)</w:t>
      </w:r>
      <w:r w:rsidR="007A46E8" w:rsidRPr="00F567EE">
        <w:rPr>
          <w:rFonts w:ascii="Arial" w:hAnsi="Arial" w:cs="Arial"/>
          <w:lang w:val="en-US" w:eastAsia="zh-CN"/>
        </w:rPr>
        <w:t xml:space="preserve"> </w:t>
      </w:r>
      <w:r w:rsidR="00A642CF" w:rsidRPr="00F567EE">
        <w:rPr>
          <w:rFonts w:ascii="Arial" w:hAnsi="Arial" w:cs="Arial"/>
          <w:lang w:val="en-US" w:eastAsia="zh-CN"/>
        </w:rPr>
        <w:t>in the experiment, the results are identical to the plots.</w:t>
      </w:r>
      <w:r w:rsidR="007E61A3" w:rsidRPr="00F567EE">
        <w:rPr>
          <w:rFonts w:ascii="Arial" w:hAnsi="Arial" w:cs="Arial"/>
          <w:lang w:val="en-US" w:eastAsia="zh-CN"/>
        </w:rPr>
        <w:t xml:space="preserve"> </w:t>
      </w:r>
      <w:r w:rsidR="00FC100B" w:rsidRPr="00F567EE">
        <w:rPr>
          <w:rFonts w:ascii="Arial" w:hAnsi="Arial" w:cs="Arial"/>
          <w:lang w:val="en-US" w:eastAsia="zh-CN"/>
        </w:rPr>
        <w:t xml:space="preserve">In addition, </w:t>
      </w:r>
      <w:r w:rsidR="006A7CB2" w:rsidRPr="00F567EE">
        <w:rPr>
          <w:rFonts w:ascii="Arial" w:hAnsi="Arial" w:cs="Arial"/>
          <w:lang w:val="en-US" w:eastAsia="zh-CN"/>
        </w:rPr>
        <w:t>we</w:t>
      </w:r>
      <w:r w:rsidR="00FB1FC2" w:rsidRPr="00F567EE">
        <w:rPr>
          <w:rFonts w:ascii="Arial" w:hAnsi="Arial" w:cs="Arial"/>
          <w:lang w:val="en-US" w:eastAsia="zh-CN"/>
        </w:rPr>
        <w:t xml:space="preserve"> conduct a statistical t-test to evaluate whether alpha is significantly different from 0.</w:t>
      </w:r>
    </w:p>
    <w:p w14:paraId="23870F42" w14:textId="62F7EFD8" w:rsidR="00C30EDB" w:rsidRPr="00F567EE" w:rsidRDefault="00E57B04" w:rsidP="00E95333">
      <w:pPr>
        <w:spacing w:line="360" w:lineRule="auto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noProof/>
        </w:rPr>
        <w:drawing>
          <wp:inline distT="0" distB="0" distL="0" distR="0" wp14:anchorId="2BA416EC" wp14:editId="6FBFA5EC">
            <wp:extent cx="5755640" cy="1113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591E" w14:textId="0CC2EFF6" w:rsidR="00B12B2F" w:rsidRPr="00F567EE" w:rsidRDefault="00B12B2F" w:rsidP="00E95333">
      <w:pPr>
        <w:spacing w:line="360" w:lineRule="auto"/>
        <w:rPr>
          <w:rFonts w:ascii="Arial" w:hAnsi="Arial" w:cs="Arial"/>
          <w:lang w:val="en-US"/>
        </w:rPr>
      </w:pPr>
      <w:r w:rsidRPr="00F567EE">
        <w:rPr>
          <w:rFonts w:ascii="Arial" w:hAnsi="Arial" w:cs="Arial"/>
          <w:noProof/>
          <w:lang w:val="en-US"/>
        </w:rPr>
        <w:drawing>
          <wp:inline distT="0" distB="0" distL="0" distR="0" wp14:anchorId="6276C646" wp14:editId="16FDDD14">
            <wp:extent cx="5755005" cy="4692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B51DC" w14:textId="2B353858" w:rsidR="006450B2" w:rsidRPr="00F567EE" w:rsidRDefault="006450B2" w:rsidP="006450B2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Conclusion</w:t>
      </w:r>
    </w:p>
    <w:p w14:paraId="62E1D9B3" w14:textId="19CE07AC" w:rsidR="00E17E89" w:rsidRDefault="009F446F" w:rsidP="00611FEC">
      <w:pPr>
        <w:spacing w:line="360" w:lineRule="auto"/>
        <w:ind w:firstLine="720"/>
        <w:rPr>
          <w:rFonts w:ascii="Arial" w:hAnsi="Arial" w:cs="Arial"/>
          <w:lang w:val="en-US" w:eastAsia="zh-CN"/>
        </w:rPr>
      </w:pPr>
      <w:r w:rsidRPr="00F567EE">
        <w:rPr>
          <w:rFonts w:ascii="Arial" w:hAnsi="Arial" w:cs="Arial"/>
          <w:lang w:val="en-US" w:eastAsia="zh-CN"/>
        </w:rPr>
        <w:t>Th</w:t>
      </w:r>
      <w:r w:rsidR="00EA6E68" w:rsidRPr="00F567EE">
        <w:rPr>
          <w:rFonts w:ascii="Arial" w:hAnsi="Arial" w:cs="Arial"/>
          <w:lang w:val="en-US" w:eastAsia="zh-CN"/>
        </w:rPr>
        <w:t xml:space="preserve">ere are </w:t>
      </w:r>
      <w:r w:rsidR="00414257" w:rsidRPr="00F567EE">
        <w:rPr>
          <w:rFonts w:ascii="Arial" w:hAnsi="Arial" w:cs="Arial"/>
          <w:lang w:val="en-US" w:eastAsia="zh-CN"/>
        </w:rPr>
        <w:t>t</w:t>
      </w:r>
      <w:r w:rsidR="00C67283" w:rsidRPr="00F567EE">
        <w:rPr>
          <w:rFonts w:ascii="Arial" w:hAnsi="Arial" w:cs="Arial"/>
          <w:lang w:val="en-US" w:eastAsia="zh-CN"/>
        </w:rPr>
        <w:t>wo</w:t>
      </w:r>
      <w:r w:rsidR="00414257" w:rsidRPr="00F567EE">
        <w:rPr>
          <w:rFonts w:ascii="Arial" w:hAnsi="Arial" w:cs="Arial"/>
          <w:lang w:val="en-US" w:eastAsia="zh-CN"/>
        </w:rPr>
        <w:t xml:space="preserve"> </w:t>
      </w:r>
      <w:r w:rsidR="00736DC0" w:rsidRPr="00F567EE">
        <w:rPr>
          <w:rFonts w:ascii="Arial" w:hAnsi="Arial" w:cs="Arial"/>
          <w:lang w:val="en-US" w:eastAsia="zh-CN"/>
        </w:rPr>
        <w:t>main conclusions</w:t>
      </w:r>
      <w:r w:rsidR="00EA6E68" w:rsidRPr="00F567EE">
        <w:rPr>
          <w:rFonts w:ascii="Arial" w:hAnsi="Arial" w:cs="Arial"/>
          <w:lang w:val="en-US" w:eastAsia="zh-CN"/>
        </w:rPr>
        <w:t xml:space="preserve">. First, </w:t>
      </w:r>
      <w:r w:rsidR="0081535E" w:rsidRPr="00F567EE">
        <w:rPr>
          <w:rFonts w:ascii="Arial" w:hAnsi="Arial" w:cs="Arial"/>
          <w:lang w:val="en-US" w:eastAsia="zh-CN"/>
        </w:rPr>
        <w:t>RMR's performance is highly affected by transaction cost.</w:t>
      </w:r>
      <w:r w:rsidR="00EA6E68" w:rsidRPr="00F567EE">
        <w:rPr>
          <w:rFonts w:ascii="Arial" w:hAnsi="Arial" w:cs="Arial"/>
          <w:lang w:val="en-US" w:eastAsia="zh-CN"/>
        </w:rPr>
        <w:t xml:space="preserve"> Second, </w:t>
      </w:r>
      <w:r w:rsidR="0081535E" w:rsidRPr="00F567EE">
        <w:rPr>
          <w:rFonts w:ascii="Arial" w:hAnsi="Arial" w:cs="Arial"/>
          <w:lang w:val="en-US" w:eastAsia="zh-CN"/>
        </w:rPr>
        <w:t>RMR perform</w:t>
      </w:r>
      <w:r w:rsidR="00F4262A" w:rsidRPr="00F567EE">
        <w:rPr>
          <w:rFonts w:ascii="Arial" w:hAnsi="Arial" w:cs="Arial"/>
          <w:lang w:val="en-US" w:eastAsia="zh-CN"/>
        </w:rPr>
        <w:t>s</w:t>
      </w:r>
      <w:r w:rsidR="0081535E" w:rsidRPr="00F567EE">
        <w:rPr>
          <w:rFonts w:ascii="Arial" w:hAnsi="Arial" w:cs="Arial"/>
          <w:lang w:val="en-US" w:eastAsia="zh-CN"/>
        </w:rPr>
        <w:t xml:space="preserve"> well in most markets but there're some exceptions.</w:t>
      </w:r>
      <w:r w:rsidR="00754CC9" w:rsidRPr="00F567EE">
        <w:rPr>
          <w:rFonts w:ascii="Arial" w:hAnsi="Arial" w:cs="Arial"/>
          <w:lang w:val="en-US" w:eastAsia="zh-CN"/>
        </w:rPr>
        <w:t xml:space="preserve"> </w:t>
      </w:r>
      <w:r w:rsidR="0081535E" w:rsidRPr="00F567EE">
        <w:rPr>
          <w:rFonts w:ascii="Arial" w:hAnsi="Arial" w:cs="Arial"/>
          <w:lang w:val="en-US" w:eastAsia="zh-CN"/>
        </w:rPr>
        <w:t xml:space="preserve">During financial crisis, </w:t>
      </w:r>
      <w:r w:rsidR="00611AD2" w:rsidRPr="00F567EE">
        <w:rPr>
          <w:rFonts w:ascii="Arial" w:hAnsi="Arial" w:cs="Arial"/>
          <w:lang w:val="en-US" w:eastAsia="zh-CN"/>
        </w:rPr>
        <w:t>RMR has lower Sharpe Ratio and Calmar Ratio</w:t>
      </w:r>
      <w:r w:rsidR="0081535E" w:rsidRPr="00F567EE">
        <w:rPr>
          <w:rFonts w:ascii="Arial" w:hAnsi="Arial" w:cs="Arial"/>
          <w:lang w:val="en-US" w:eastAsia="zh-CN"/>
        </w:rPr>
        <w:t>.</w:t>
      </w:r>
      <w:r w:rsidR="00EA6E68" w:rsidRPr="00F567EE">
        <w:rPr>
          <w:rFonts w:ascii="Arial" w:hAnsi="Arial" w:cs="Arial"/>
          <w:lang w:val="en-US" w:eastAsia="zh-CN"/>
        </w:rPr>
        <w:t xml:space="preserve"> </w:t>
      </w:r>
      <w:r w:rsidR="0081535E" w:rsidRPr="00F567EE">
        <w:rPr>
          <w:rFonts w:ascii="Arial" w:hAnsi="Arial" w:cs="Arial"/>
          <w:lang w:val="en-US" w:eastAsia="zh-CN"/>
        </w:rPr>
        <w:t>Mean reversion strategy did not perform best in emerging market</w:t>
      </w:r>
      <w:r w:rsidR="00730858" w:rsidRPr="00F567EE">
        <w:rPr>
          <w:rFonts w:ascii="Arial" w:hAnsi="Arial" w:cs="Arial"/>
          <w:lang w:val="en-US" w:eastAsia="zh-CN"/>
        </w:rPr>
        <w:t xml:space="preserve"> </w:t>
      </w:r>
      <w:r w:rsidR="00EA6E68" w:rsidRPr="00F567EE">
        <w:rPr>
          <w:rFonts w:ascii="Arial" w:hAnsi="Arial" w:cs="Arial"/>
          <w:lang w:val="en-US" w:eastAsia="zh-CN"/>
        </w:rPr>
        <w:t xml:space="preserve">which doesn’t have </w:t>
      </w:r>
      <w:r w:rsidR="006440A4">
        <w:rPr>
          <w:rFonts w:ascii="Arial" w:hAnsi="Arial" w:cs="Arial"/>
          <w:lang w:val="en-US" w:eastAsia="zh-CN"/>
        </w:rPr>
        <w:t>complete market</w:t>
      </w:r>
      <w:r w:rsidR="00402052" w:rsidRPr="00F567EE">
        <w:rPr>
          <w:rFonts w:ascii="Arial" w:hAnsi="Arial" w:cs="Arial"/>
          <w:lang w:val="en-US" w:eastAsia="zh-CN"/>
        </w:rPr>
        <w:t>.</w:t>
      </w:r>
    </w:p>
    <w:p w14:paraId="624ADA9B" w14:textId="50E87EB7" w:rsidR="00F345AB" w:rsidRPr="00F567EE" w:rsidRDefault="00F345AB" w:rsidP="00F345AB">
      <w:pPr>
        <w:pStyle w:val="Heading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Reference</w:t>
      </w:r>
    </w:p>
    <w:p w14:paraId="5D05373F" w14:textId="6A454844" w:rsidR="00000000" w:rsidRDefault="00A3433B" w:rsidP="00DF0783">
      <w:pPr>
        <w:spacing w:line="360" w:lineRule="auto"/>
        <w:ind w:firstLine="720"/>
        <w:rPr>
          <w:rFonts w:ascii="Arial" w:hAnsi="Arial" w:cs="Arial"/>
          <w:lang w:val="en-US"/>
        </w:rPr>
      </w:pPr>
      <w:r w:rsidRPr="00DF0783">
        <w:rPr>
          <w:rFonts w:ascii="Arial" w:hAnsi="Arial" w:cs="Arial"/>
          <w:lang w:val="en-US"/>
        </w:rPr>
        <w:t xml:space="preserve">D. </w:t>
      </w:r>
      <w:r w:rsidRPr="00DF0783">
        <w:rPr>
          <w:rFonts w:ascii="Arial" w:hAnsi="Arial" w:cs="Arial"/>
          <w:lang w:val="en-US"/>
        </w:rPr>
        <w:t>Huang, J. Zhou, B. Li, S. Hoi, and S. Zhou, “Robust Median Reversion Strategy for Online Portfolio Selection,” IEEE TRANSACTIONS ON KNOWLEDGE AND DATA ENGINEERING, VOL. 28, NO. 9, SEPTEMBER 2016.</w:t>
      </w:r>
    </w:p>
    <w:p w14:paraId="168484E7" w14:textId="7AE25878" w:rsidR="00DF0783" w:rsidRPr="00D64052" w:rsidRDefault="00A3433B" w:rsidP="00D64052">
      <w:pPr>
        <w:spacing w:line="360" w:lineRule="auto"/>
        <w:ind w:firstLine="720"/>
        <w:rPr>
          <w:rFonts w:ascii="Arial" w:hAnsi="Arial" w:cs="Arial"/>
        </w:rPr>
      </w:pPr>
      <w:r w:rsidRPr="00DF0783">
        <w:rPr>
          <w:rFonts w:ascii="Arial" w:hAnsi="Arial" w:cs="Arial"/>
          <w:lang w:val="en-US"/>
        </w:rPr>
        <w:t>B. Li and S. C. H. Ho, “On-line portfolio selection with moving average reversion,” in Proc. Int. Conf. Mach. Learning, 2012, pp. 273–228.</w:t>
      </w:r>
    </w:p>
    <w:sectPr w:rsidR="00DF0783" w:rsidRPr="00D64052" w:rsidSect="00F567EE">
      <w:footerReference w:type="even" r:id="rId18"/>
      <w:footerReference w:type="default" r:id="rId19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8415D" w14:textId="77777777" w:rsidR="00A3433B" w:rsidRDefault="00A3433B" w:rsidP="00B03ECF">
      <w:r>
        <w:separator/>
      </w:r>
    </w:p>
  </w:endnote>
  <w:endnote w:type="continuationSeparator" w:id="0">
    <w:p w14:paraId="0DCAE520" w14:textId="77777777" w:rsidR="00A3433B" w:rsidRDefault="00A3433B" w:rsidP="00B0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12947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209F7D" w14:textId="77777777" w:rsidR="00B03ECF" w:rsidRDefault="00B03ECF" w:rsidP="002B15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936EBA" w14:textId="77777777" w:rsidR="00B03ECF" w:rsidRDefault="00B03ECF" w:rsidP="00B03E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373560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F30E31" w14:textId="77777777" w:rsidR="00B03ECF" w:rsidRDefault="00B03ECF" w:rsidP="002B15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745B93" w14:textId="77777777" w:rsidR="00B03ECF" w:rsidRDefault="00B03ECF" w:rsidP="00B03E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761E2" w14:textId="77777777" w:rsidR="00A3433B" w:rsidRDefault="00A3433B" w:rsidP="00B03ECF">
      <w:r>
        <w:separator/>
      </w:r>
    </w:p>
  </w:footnote>
  <w:footnote w:type="continuationSeparator" w:id="0">
    <w:p w14:paraId="0EE613F3" w14:textId="77777777" w:rsidR="00A3433B" w:rsidRDefault="00A3433B" w:rsidP="00B03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45EF"/>
    <w:multiLevelType w:val="hybridMultilevel"/>
    <w:tmpl w:val="66B8291C"/>
    <w:lvl w:ilvl="0" w:tplc="9084C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4449A">
      <w:start w:val="2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0B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E8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EA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0E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9CD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02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EF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1C0E2C"/>
    <w:multiLevelType w:val="hybridMultilevel"/>
    <w:tmpl w:val="4830ED06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693A28"/>
    <w:multiLevelType w:val="hybridMultilevel"/>
    <w:tmpl w:val="7A349E3E"/>
    <w:lvl w:ilvl="0" w:tplc="1CCAD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EE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A2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A2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8C7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A0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E3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06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F203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7334FA"/>
    <w:multiLevelType w:val="hybridMultilevel"/>
    <w:tmpl w:val="13283CE8"/>
    <w:lvl w:ilvl="0" w:tplc="FD74F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0F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4F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8C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40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487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5C6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1C0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47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DA4D6A"/>
    <w:multiLevelType w:val="hybridMultilevel"/>
    <w:tmpl w:val="55C6E4F6"/>
    <w:lvl w:ilvl="0" w:tplc="5DB45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E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C4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4A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A0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C2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CC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0C4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6D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715ADA"/>
    <w:multiLevelType w:val="hybridMultilevel"/>
    <w:tmpl w:val="E09442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60FFE"/>
    <w:multiLevelType w:val="hybridMultilevel"/>
    <w:tmpl w:val="64D24872"/>
    <w:lvl w:ilvl="0" w:tplc="977E3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21B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9C0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A1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AE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A9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A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E8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66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CB81E7D"/>
    <w:multiLevelType w:val="hybridMultilevel"/>
    <w:tmpl w:val="938A9918"/>
    <w:lvl w:ilvl="0" w:tplc="9552F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7A3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A4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4E3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1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02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6D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21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6A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BD20F09"/>
    <w:multiLevelType w:val="hybridMultilevel"/>
    <w:tmpl w:val="F08CEDB6"/>
    <w:lvl w:ilvl="0" w:tplc="1B9EC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226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AE3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A0DC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A4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5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47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2E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AA9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3651A4"/>
    <w:multiLevelType w:val="hybridMultilevel"/>
    <w:tmpl w:val="A4166A26"/>
    <w:lvl w:ilvl="0" w:tplc="C30AE8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607A09"/>
    <w:multiLevelType w:val="hybridMultilevel"/>
    <w:tmpl w:val="1896A5EE"/>
    <w:lvl w:ilvl="0" w:tplc="264C8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E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7AA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E23A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24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63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FE1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0E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EC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9E28CB"/>
    <w:multiLevelType w:val="hybridMultilevel"/>
    <w:tmpl w:val="5A62F256"/>
    <w:lvl w:ilvl="0" w:tplc="48090011">
      <w:start w:val="1"/>
      <w:numFmt w:val="decimal"/>
      <w:lvlText w:val="%1)"/>
      <w:lvlJc w:val="left"/>
      <w:pPr>
        <w:ind w:left="0" w:hanging="360"/>
      </w:pPr>
    </w:lvl>
    <w:lvl w:ilvl="1" w:tplc="48090019">
      <w:start w:val="1"/>
      <w:numFmt w:val="lowerLetter"/>
      <w:lvlText w:val="%2."/>
      <w:lvlJc w:val="left"/>
      <w:pPr>
        <w:ind w:left="720" w:hanging="360"/>
      </w:pPr>
    </w:lvl>
    <w:lvl w:ilvl="2" w:tplc="4809001B">
      <w:start w:val="1"/>
      <w:numFmt w:val="lowerRoman"/>
      <w:lvlText w:val="%3."/>
      <w:lvlJc w:val="right"/>
      <w:pPr>
        <w:ind w:left="1440" w:hanging="180"/>
      </w:pPr>
    </w:lvl>
    <w:lvl w:ilvl="3" w:tplc="4809000F">
      <w:start w:val="1"/>
      <w:numFmt w:val="decimal"/>
      <w:lvlText w:val="%4."/>
      <w:lvlJc w:val="left"/>
      <w:pPr>
        <w:ind w:left="2160" w:hanging="360"/>
      </w:pPr>
    </w:lvl>
    <w:lvl w:ilvl="4" w:tplc="48090019">
      <w:start w:val="1"/>
      <w:numFmt w:val="lowerLetter"/>
      <w:lvlText w:val="%5."/>
      <w:lvlJc w:val="left"/>
      <w:pPr>
        <w:ind w:left="2880" w:hanging="360"/>
      </w:pPr>
    </w:lvl>
    <w:lvl w:ilvl="5" w:tplc="4809001B">
      <w:start w:val="1"/>
      <w:numFmt w:val="lowerRoman"/>
      <w:lvlText w:val="%6."/>
      <w:lvlJc w:val="right"/>
      <w:pPr>
        <w:ind w:left="3600" w:hanging="180"/>
      </w:pPr>
    </w:lvl>
    <w:lvl w:ilvl="6" w:tplc="4809000F">
      <w:start w:val="1"/>
      <w:numFmt w:val="decimal"/>
      <w:lvlText w:val="%7."/>
      <w:lvlJc w:val="left"/>
      <w:pPr>
        <w:ind w:left="4320" w:hanging="360"/>
      </w:pPr>
    </w:lvl>
    <w:lvl w:ilvl="7" w:tplc="48090019">
      <w:start w:val="1"/>
      <w:numFmt w:val="lowerLetter"/>
      <w:lvlText w:val="%8."/>
      <w:lvlJc w:val="left"/>
      <w:pPr>
        <w:ind w:left="5040" w:hanging="360"/>
      </w:pPr>
    </w:lvl>
    <w:lvl w:ilvl="8" w:tplc="4809001B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8080DD6"/>
    <w:multiLevelType w:val="hybridMultilevel"/>
    <w:tmpl w:val="17987296"/>
    <w:lvl w:ilvl="0" w:tplc="5900D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ED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01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A2B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E6F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C8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92A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C7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022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0"/>
  </w:num>
  <w:num w:numId="5">
    <w:abstractNumId w:val="12"/>
  </w:num>
  <w:num w:numId="6">
    <w:abstractNumId w:val="7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71"/>
    <w:rsid w:val="00010D55"/>
    <w:rsid w:val="0001306E"/>
    <w:rsid w:val="000216AC"/>
    <w:rsid w:val="00034E92"/>
    <w:rsid w:val="00036B5C"/>
    <w:rsid w:val="000428E9"/>
    <w:rsid w:val="00053CB2"/>
    <w:rsid w:val="0006077E"/>
    <w:rsid w:val="00093462"/>
    <w:rsid w:val="00095003"/>
    <w:rsid w:val="000A223F"/>
    <w:rsid w:val="000B2B7F"/>
    <w:rsid w:val="000C48BF"/>
    <w:rsid w:val="000C67ED"/>
    <w:rsid w:val="000D442A"/>
    <w:rsid w:val="000E59F1"/>
    <w:rsid w:val="000F0CA2"/>
    <w:rsid w:val="000F5FD7"/>
    <w:rsid w:val="00122249"/>
    <w:rsid w:val="00127A6B"/>
    <w:rsid w:val="00130B34"/>
    <w:rsid w:val="00134732"/>
    <w:rsid w:val="001512C0"/>
    <w:rsid w:val="00154C21"/>
    <w:rsid w:val="00162BC5"/>
    <w:rsid w:val="0016708A"/>
    <w:rsid w:val="00171D05"/>
    <w:rsid w:val="00184112"/>
    <w:rsid w:val="00190215"/>
    <w:rsid w:val="00191C11"/>
    <w:rsid w:val="001B4B88"/>
    <w:rsid w:val="001C6C4A"/>
    <w:rsid w:val="001F1D51"/>
    <w:rsid w:val="001F266A"/>
    <w:rsid w:val="001F3276"/>
    <w:rsid w:val="001F5823"/>
    <w:rsid w:val="00205A27"/>
    <w:rsid w:val="0021432B"/>
    <w:rsid w:val="0021653B"/>
    <w:rsid w:val="0021725F"/>
    <w:rsid w:val="00224CBC"/>
    <w:rsid w:val="00241494"/>
    <w:rsid w:val="00251E26"/>
    <w:rsid w:val="00254FF5"/>
    <w:rsid w:val="00261A66"/>
    <w:rsid w:val="00261E72"/>
    <w:rsid w:val="00264CCB"/>
    <w:rsid w:val="00264EDD"/>
    <w:rsid w:val="00267854"/>
    <w:rsid w:val="00280E51"/>
    <w:rsid w:val="002905C2"/>
    <w:rsid w:val="002931F7"/>
    <w:rsid w:val="00294AD5"/>
    <w:rsid w:val="002961FF"/>
    <w:rsid w:val="002A2CCF"/>
    <w:rsid w:val="002A5650"/>
    <w:rsid w:val="002E046A"/>
    <w:rsid w:val="002F2128"/>
    <w:rsid w:val="002F25AD"/>
    <w:rsid w:val="002F4CEA"/>
    <w:rsid w:val="002F7488"/>
    <w:rsid w:val="00301268"/>
    <w:rsid w:val="00302D1C"/>
    <w:rsid w:val="00312882"/>
    <w:rsid w:val="00313480"/>
    <w:rsid w:val="0033735A"/>
    <w:rsid w:val="0034049C"/>
    <w:rsid w:val="00364DA8"/>
    <w:rsid w:val="00384B3B"/>
    <w:rsid w:val="0038578C"/>
    <w:rsid w:val="0038756B"/>
    <w:rsid w:val="003A3B8B"/>
    <w:rsid w:val="003A7212"/>
    <w:rsid w:val="003B7151"/>
    <w:rsid w:val="003C7BE1"/>
    <w:rsid w:val="003D07BD"/>
    <w:rsid w:val="003D5BFB"/>
    <w:rsid w:val="003F1615"/>
    <w:rsid w:val="00400C54"/>
    <w:rsid w:val="004016B2"/>
    <w:rsid w:val="00402052"/>
    <w:rsid w:val="00403EE1"/>
    <w:rsid w:val="00412996"/>
    <w:rsid w:val="00414257"/>
    <w:rsid w:val="00414FC6"/>
    <w:rsid w:val="00434ED9"/>
    <w:rsid w:val="00435210"/>
    <w:rsid w:val="00437A98"/>
    <w:rsid w:val="00437B4B"/>
    <w:rsid w:val="00480A21"/>
    <w:rsid w:val="00492484"/>
    <w:rsid w:val="00494045"/>
    <w:rsid w:val="004A625D"/>
    <w:rsid w:val="004B091D"/>
    <w:rsid w:val="004C47F3"/>
    <w:rsid w:val="004C7152"/>
    <w:rsid w:val="004E0068"/>
    <w:rsid w:val="005009DC"/>
    <w:rsid w:val="00505F6D"/>
    <w:rsid w:val="005156EB"/>
    <w:rsid w:val="00515A58"/>
    <w:rsid w:val="0052161C"/>
    <w:rsid w:val="0052247E"/>
    <w:rsid w:val="005279D7"/>
    <w:rsid w:val="005369FF"/>
    <w:rsid w:val="00550360"/>
    <w:rsid w:val="00552223"/>
    <w:rsid w:val="005569FC"/>
    <w:rsid w:val="005641AC"/>
    <w:rsid w:val="005736E0"/>
    <w:rsid w:val="00575BDA"/>
    <w:rsid w:val="00576AF1"/>
    <w:rsid w:val="00586632"/>
    <w:rsid w:val="00595C58"/>
    <w:rsid w:val="00596621"/>
    <w:rsid w:val="005B036A"/>
    <w:rsid w:val="005C047E"/>
    <w:rsid w:val="005C2081"/>
    <w:rsid w:val="005C631D"/>
    <w:rsid w:val="005D6509"/>
    <w:rsid w:val="005E4BB5"/>
    <w:rsid w:val="005F2A91"/>
    <w:rsid w:val="005F386D"/>
    <w:rsid w:val="006042A5"/>
    <w:rsid w:val="00610482"/>
    <w:rsid w:val="006116A7"/>
    <w:rsid w:val="00611AD2"/>
    <w:rsid w:val="00611FEC"/>
    <w:rsid w:val="00612520"/>
    <w:rsid w:val="006168D5"/>
    <w:rsid w:val="00622D20"/>
    <w:rsid w:val="0064130B"/>
    <w:rsid w:val="006440A4"/>
    <w:rsid w:val="006450B2"/>
    <w:rsid w:val="00647429"/>
    <w:rsid w:val="006512C9"/>
    <w:rsid w:val="0066102C"/>
    <w:rsid w:val="00664D80"/>
    <w:rsid w:val="006763A9"/>
    <w:rsid w:val="0068196F"/>
    <w:rsid w:val="00696B59"/>
    <w:rsid w:val="006A7CB2"/>
    <w:rsid w:val="006B5500"/>
    <w:rsid w:val="006C571F"/>
    <w:rsid w:val="006C6234"/>
    <w:rsid w:val="006E01EE"/>
    <w:rsid w:val="006E5571"/>
    <w:rsid w:val="00700DC0"/>
    <w:rsid w:val="00705551"/>
    <w:rsid w:val="0071740E"/>
    <w:rsid w:val="00730858"/>
    <w:rsid w:val="00731D93"/>
    <w:rsid w:val="00736DC0"/>
    <w:rsid w:val="007439B3"/>
    <w:rsid w:val="00744E11"/>
    <w:rsid w:val="00754CC9"/>
    <w:rsid w:val="007552CD"/>
    <w:rsid w:val="00755765"/>
    <w:rsid w:val="007619E1"/>
    <w:rsid w:val="00765792"/>
    <w:rsid w:val="00766E6E"/>
    <w:rsid w:val="00796979"/>
    <w:rsid w:val="007A0048"/>
    <w:rsid w:val="007A2FF1"/>
    <w:rsid w:val="007A3CEE"/>
    <w:rsid w:val="007A46E8"/>
    <w:rsid w:val="007A7E7D"/>
    <w:rsid w:val="007B0A16"/>
    <w:rsid w:val="007B0A28"/>
    <w:rsid w:val="007C663F"/>
    <w:rsid w:val="007E61A3"/>
    <w:rsid w:val="007F4FC1"/>
    <w:rsid w:val="007F788E"/>
    <w:rsid w:val="00806E80"/>
    <w:rsid w:val="0081535E"/>
    <w:rsid w:val="008205AC"/>
    <w:rsid w:val="00820F18"/>
    <w:rsid w:val="0082514E"/>
    <w:rsid w:val="00830A54"/>
    <w:rsid w:val="008320F9"/>
    <w:rsid w:val="00836A8C"/>
    <w:rsid w:val="00842A2D"/>
    <w:rsid w:val="00850CB7"/>
    <w:rsid w:val="00881B06"/>
    <w:rsid w:val="0088226B"/>
    <w:rsid w:val="00893988"/>
    <w:rsid w:val="00895C6F"/>
    <w:rsid w:val="008A06CC"/>
    <w:rsid w:val="008A6C53"/>
    <w:rsid w:val="008B1B33"/>
    <w:rsid w:val="008B616A"/>
    <w:rsid w:val="008C151E"/>
    <w:rsid w:val="008C2666"/>
    <w:rsid w:val="008C5EF5"/>
    <w:rsid w:val="008D1C08"/>
    <w:rsid w:val="008E1D4C"/>
    <w:rsid w:val="008E6B71"/>
    <w:rsid w:val="008F4D19"/>
    <w:rsid w:val="009164C5"/>
    <w:rsid w:val="0091674C"/>
    <w:rsid w:val="00916B2D"/>
    <w:rsid w:val="00926632"/>
    <w:rsid w:val="00932228"/>
    <w:rsid w:val="009343D9"/>
    <w:rsid w:val="00936898"/>
    <w:rsid w:val="009449D7"/>
    <w:rsid w:val="0097372F"/>
    <w:rsid w:val="00975089"/>
    <w:rsid w:val="009876F8"/>
    <w:rsid w:val="009907D5"/>
    <w:rsid w:val="009D4306"/>
    <w:rsid w:val="009E3920"/>
    <w:rsid w:val="009F446F"/>
    <w:rsid w:val="009F525D"/>
    <w:rsid w:val="009F53C9"/>
    <w:rsid w:val="009F6AF9"/>
    <w:rsid w:val="00A17F7E"/>
    <w:rsid w:val="00A20D20"/>
    <w:rsid w:val="00A3433B"/>
    <w:rsid w:val="00A42D26"/>
    <w:rsid w:val="00A45411"/>
    <w:rsid w:val="00A50407"/>
    <w:rsid w:val="00A55CAD"/>
    <w:rsid w:val="00A642CF"/>
    <w:rsid w:val="00A802E3"/>
    <w:rsid w:val="00A85757"/>
    <w:rsid w:val="00AA6632"/>
    <w:rsid w:val="00AB22CE"/>
    <w:rsid w:val="00AB24FB"/>
    <w:rsid w:val="00AC2A18"/>
    <w:rsid w:val="00AD0430"/>
    <w:rsid w:val="00AD580B"/>
    <w:rsid w:val="00AF0FFE"/>
    <w:rsid w:val="00AF673B"/>
    <w:rsid w:val="00B03ECF"/>
    <w:rsid w:val="00B11429"/>
    <w:rsid w:val="00B12B2F"/>
    <w:rsid w:val="00B1460D"/>
    <w:rsid w:val="00B5493B"/>
    <w:rsid w:val="00B6703D"/>
    <w:rsid w:val="00B74999"/>
    <w:rsid w:val="00B93C43"/>
    <w:rsid w:val="00BA3A7E"/>
    <w:rsid w:val="00BA5354"/>
    <w:rsid w:val="00BB02C3"/>
    <w:rsid w:val="00BB4038"/>
    <w:rsid w:val="00BB4D2B"/>
    <w:rsid w:val="00BB613A"/>
    <w:rsid w:val="00BC3125"/>
    <w:rsid w:val="00BC3CA7"/>
    <w:rsid w:val="00BC4959"/>
    <w:rsid w:val="00BD25E0"/>
    <w:rsid w:val="00BF0ACA"/>
    <w:rsid w:val="00C00F4A"/>
    <w:rsid w:val="00C06936"/>
    <w:rsid w:val="00C0796A"/>
    <w:rsid w:val="00C146A6"/>
    <w:rsid w:val="00C16D96"/>
    <w:rsid w:val="00C30EDB"/>
    <w:rsid w:val="00C32B88"/>
    <w:rsid w:val="00C50110"/>
    <w:rsid w:val="00C52177"/>
    <w:rsid w:val="00C63703"/>
    <w:rsid w:val="00C67283"/>
    <w:rsid w:val="00C8400D"/>
    <w:rsid w:val="00C87E88"/>
    <w:rsid w:val="00CA1A5A"/>
    <w:rsid w:val="00CA749F"/>
    <w:rsid w:val="00CB50C6"/>
    <w:rsid w:val="00CC787B"/>
    <w:rsid w:val="00CD0EFF"/>
    <w:rsid w:val="00CD598A"/>
    <w:rsid w:val="00CE2D59"/>
    <w:rsid w:val="00CF125E"/>
    <w:rsid w:val="00D00ECC"/>
    <w:rsid w:val="00D01E6E"/>
    <w:rsid w:val="00D02CEC"/>
    <w:rsid w:val="00D219B4"/>
    <w:rsid w:val="00D30BD7"/>
    <w:rsid w:val="00D36016"/>
    <w:rsid w:val="00D44C82"/>
    <w:rsid w:val="00D64052"/>
    <w:rsid w:val="00D66989"/>
    <w:rsid w:val="00D71975"/>
    <w:rsid w:val="00D74C95"/>
    <w:rsid w:val="00D8262B"/>
    <w:rsid w:val="00D82730"/>
    <w:rsid w:val="00D85907"/>
    <w:rsid w:val="00D94440"/>
    <w:rsid w:val="00DA03E4"/>
    <w:rsid w:val="00DA1506"/>
    <w:rsid w:val="00DA2138"/>
    <w:rsid w:val="00DA2E01"/>
    <w:rsid w:val="00DC55CA"/>
    <w:rsid w:val="00DD4DFB"/>
    <w:rsid w:val="00DE3E33"/>
    <w:rsid w:val="00DE3FFD"/>
    <w:rsid w:val="00DE5EBD"/>
    <w:rsid w:val="00DE7597"/>
    <w:rsid w:val="00DF0783"/>
    <w:rsid w:val="00E12326"/>
    <w:rsid w:val="00E17E89"/>
    <w:rsid w:val="00E24460"/>
    <w:rsid w:val="00E259D7"/>
    <w:rsid w:val="00E32064"/>
    <w:rsid w:val="00E32E62"/>
    <w:rsid w:val="00E4329A"/>
    <w:rsid w:val="00E45F4A"/>
    <w:rsid w:val="00E57B04"/>
    <w:rsid w:val="00E60C29"/>
    <w:rsid w:val="00E65AB0"/>
    <w:rsid w:val="00E77AE7"/>
    <w:rsid w:val="00E95333"/>
    <w:rsid w:val="00E95819"/>
    <w:rsid w:val="00E95C1A"/>
    <w:rsid w:val="00EA334A"/>
    <w:rsid w:val="00EA3673"/>
    <w:rsid w:val="00EA6E68"/>
    <w:rsid w:val="00EB06BA"/>
    <w:rsid w:val="00EB1EDB"/>
    <w:rsid w:val="00EB345F"/>
    <w:rsid w:val="00EB56E2"/>
    <w:rsid w:val="00EC0179"/>
    <w:rsid w:val="00EC228E"/>
    <w:rsid w:val="00EC663A"/>
    <w:rsid w:val="00ED03C0"/>
    <w:rsid w:val="00ED28CF"/>
    <w:rsid w:val="00EE1DED"/>
    <w:rsid w:val="00EE1E8A"/>
    <w:rsid w:val="00F079C3"/>
    <w:rsid w:val="00F27170"/>
    <w:rsid w:val="00F27B62"/>
    <w:rsid w:val="00F30E57"/>
    <w:rsid w:val="00F345AB"/>
    <w:rsid w:val="00F42013"/>
    <w:rsid w:val="00F4262A"/>
    <w:rsid w:val="00F5503A"/>
    <w:rsid w:val="00F567EE"/>
    <w:rsid w:val="00F56B1A"/>
    <w:rsid w:val="00F626A4"/>
    <w:rsid w:val="00F63379"/>
    <w:rsid w:val="00F64E57"/>
    <w:rsid w:val="00F71328"/>
    <w:rsid w:val="00F8101D"/>
    <w:rsid w:val="00F90252"/>
    <w:rsid w:val="00FA26C9"/>
    <w:rsid w:val="00FA29E9"/>
    <w:rsid w:val="00FA6A59"/>
    <w:rsid w:val="00FB1FC2"/>
    <w:rsid w:val="00FB3752"/>
    <w:rsid w:val="00FB782B"/>
    <w:rsid w:val="00FC100B"/>
    <w:rsid w:val="00FE0CDC"/>
    <w:rsid w:val="00FE1273"/>
    <w:rsid w:val="00FE617E"/>
    <w:rsid w:val="00FE6742"/>
    <w:rsid w:val="00FF0227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DFF1"/>
  <w15:chartTrackingRefBased/>
  <w15:docId w15:val="{5BC1F8BF-EC15-CB43-93E0-7C512E1C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5C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B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EC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03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ECF"/>
  </w:style>
  <w:style w:type="character" w:styleId="PageNumber">
    <w:name w:val="page number"/>
    <w:basedOn w:val="DefaultParagraphFont"/>
    <w:uiPriority w:val="99"/>
    <w:semiHidden/>
    <w:unhideWhenUsed/>
    <w:rsid w:val="00B03ECF"/>
  </w:style>
  <w:style w:type="character" w:customStyle="1" w:styleId="Heading2Char">
    <w:name w:val="Heading 2 Char"/>
    <w:basedOn w:val="DefaultParagraphFont"/>
    <w:link w:val="Heading2"/>
    <w:uiPriority w:val="9"/>
    <w:rsid w:val="00036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1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0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1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2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73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6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6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1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1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497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90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91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9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Ngok Chao</dc:creator>
  <cp:keywords/>
  <dc:description/>
  <cp:lastModifiedBy>HO, Ngok Chao</cp:lastModifiedBy>
  <cp:revision>5</cp:revision>
  <cp:lastPrinted>2018-11-20T04:33:00Z</cp:lastPrinted>
  <dcterms:created xsi:type="dcterms:W3CDTF">2018-11-20T04:33:00Z</dcterms:created>
  <dcterms:modified xsi:type="dcterms:W3CDTF">2018-11-20T04:37:00Z</dcterms:modified>
</cp:coreProperties>
</file>